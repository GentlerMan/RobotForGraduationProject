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4B" w:rsidRPr="00D5454B" w:rsidRDefault="00D5454B" w:rsidP="00D5454B">
      <w:pPr>
        <w:widowControl/>
        <w:shd w:val="clear" w:color="auto" w:fill="FFFFFF"/>
        <w:spacing w:before="144" w:after="144" w:line="288" w:lineRule="atLeast"/>
        <w:jc w:val="left"/>
        <w:outlineLvl w:val="1"/>
        <w:rPr>
          <w:rFonts w:ascii="TyponineSans Monospace Light 5" w:eastAsia="宋体" w:hAnsi="TyponineSans Monospace Light 5" w:cs="宋体"/>
          <w:color w:val="333333"/>
          <w:kern w:val="0"/>
          <w:sz w:val="36"/>
          <w:szCs w:val="36"/>
        </w:rPr>
      </w:pPr>
      <w:proofErr w:type="spellStart"/>
      <w:r w:rsidRPr="00D5454B">
        <w:rPr>
          <w:rFonts w:ascii="TyponineSans Monospace Light 5" w:eastAsia="宋体" w:hAnsi="TyponineSans Monospace Light 5" w:cs="宋体"/>
          <w:color w:val="333333"/>
          <w:kern w:val="0"/>
          <w:sz w:val="36"/>
          <w:szCs w:val="36"/>
        </w:rPr>
        <w:t>Arduino</w:t>
      </w:r>
      <w:proofErr w:type="spellEnd"/>
      <w:r w:rsidRPr="00D5454B">
        <w:rPr>
          <w:rFonts w:ascii="TyponineSans Monospace Light 5" w:eastAsia="宋体" w:hAnsi="TyponineSans Monospace Light 5" w:cs="宋体"/>
          <w:color w:val="333333"/>
          <w:kern w:val="0"/>
          <w:sz w:val="36"/>
          <w:szCs w:val="36"/>
        </w:rPr>
        <w:t xml:space="preserve"> Mega 2560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38"/>
        <w:gridCol w:w="4928"/>
      </w:tblGrid>
      <w:tr w:rsidR="00D5454B" w:rsidRPr="00D5454B" w:rsidTr="00D5454B">
        <w:trPr>
          <w:tblCellSpacing w:w="15" w:type="dxa"/>
        </w:trPr>
        <w:tc>
          <w:tcPr>
            <w:tcW w:w="0" w:type="auto"/>
            <w:shd w:val="clear" w:color="auto" w:fill="FFFFFF"/>
            <w:tcMar>
              <w:top w:w="0" w:type="dxa"/>
              <w:left w:w="0" w:type="dxa"/>
              <w:bottom w:w="0" w:type="dxa"/>
              <w:right w:w="300" w:type="dxa"/>
            </w:tcMa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noProof/>
                <w:color w:val="00979C"/>
                <w:kern w:val="0"/>
                <w:sz w:val="24"/>
                <w:szCs w:val="24"/>
              </w:rPr>
              <w:drawing>
                <wp:inline distT="0" distB="0" distL="0" distR="0">
                  <wp:extent cx="3385942" cy="1647825"/>
                  <wp:effectExtent l="0" t="0" r="5080" b="0"/>
                  <wp:docPr id="6" name="图片 6" descr="http://arduino.cc/en/uploads/Main/ArduinoMega2560_R3_Front_450px.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Mega2560_R3_Front_450px.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5094" cy="165714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noProof/>
                <w:color w:val="00979C"/>
                <w:kern w:val="0"/>
                <w:sz w:val="24"/>
                <w:szCs w:val="24"/>
              </w:rPr>
              <w:drawing>
                <wp:inline distT="0" distB="0" distL="0" distR="0">
                  <wp:extent cx="2993015" cy="1476375"/>
                  <wp:effectExtent l="0" t="0" r="0" b="0"/>
                  <wp:docPr id="5" name="图片 5" descr="http://arduino.cc/en/uploads/Main/ArduinoMega2560_R3_Back_450px.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duino.cc/en/uploads/Main/ArduinoMega2560_R3_Back_450px.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53" cy="1491290"/>
                          </a:xfrm>
                          <a:prstGeom prst="rect">
                            <a:avLst/>
                          </a:prstGeom>
                          <a:noFill/>
                          <a:ln>
                            <a:noFill/>
                          </a:ln>
                        </pic:spPr>
                      </pic:pic>
                    </a:graphicData>
                  </a:graphic>
                </wp:inline>
              </w:drawing>
            </w:r>
          </w:p>
        </w:tc>
      </w:tr>
      <w:tr w:rsidR="00D5454B" w:rsidRPr="00D5454B" w:rsidTr="00D5454B">
        <w:trPr>
          <w:tblCellSpacing w:w="15" w:type="dxa"/>
        </w:trPr>
        <w:tc>
          <w:tcPr>
            <w:tcW w:w="0" w:type="auto"/>
            <w:shd w:val="clear" w:color="auto" w:fill="FFFFFF"/>
            <w:tcMar>
              <w:top w:w="0" w:type="dxa"/>
              <w:left w:w="0" w:type="dxa"/>
              <w:bottom w:w="0" w:type="dxa"/>
              <w:right w:w="300" w:type="dxa"/>
            </w:tcMar>
            <w:hideMark/>
          </w:tcPr>
          <w:p w:rsidR="00D5454B" w:rsidRPr="00D5454B" w:rsidRDefault="00D5454B" w:rsidP="00D5454B">
            <w:pPr>
              <w:widowControl/>
              <w:jc w:val="left"/>
              <w:rPr>
                <w:rFonts w:ascii="Verdana" w:eastAsia="宋体" w:hAnsi="Verdana" w:cs="宋体"/>
                <w:color w:val="4F4E4E"/>
                <w:kern w:val="0"/>
                <w:sz w:val="24"/>
                <w:szCs w:val="24"/>
              </w:rPr>
            </w:pPr>
            <w:proofErr w:type="spellStart"/>
            <w:r w:rsidRPr="00D5454B">
              <w:rPr>
                <w:rFonts w:ascii="Verdana" w:eastAsia="宋体" w:hAnsi="Verdana" w:cs="宋体"/>
                <w:i/>
                <w:iCs/>
                <w:color w:val="4F4E4E"/>
                <w:kern w:val="0"/>
                <w:sz w:val="24"/>
                <w:szCs w:val="24"/>
              </w:rPr>
              <w:t>Arduino</w:t>
            </w:r>
            <w:proofErr w:type="spellEnd"/>
            <w:r w:rsidRPr="00D5454B">
              <w:rPr>
                <w:rFonts w:ascii="Verdana" w:eastAsia="宋体" w:hAnsi="Verdana" w:cs="宋体"/>
                <w:i/>
                <w:iCs/>
                <w:color w:val="4F4E4E"/>
                <w:kern w:val="0"/>
                <w:sz w:val="24"/>
                <w:szCs w:val="24"/>
              </w:rPr>
              <w:t xml:space="preserve"> Mega 2560 R3 Front</w:t>
            </w:r>
          </w:p>
        </w:tc>
        <w:tc>
          <w:tcPr>
            <w:tcW w:w="0" w:type="auto"/>
            <w:shd w:val="clear" w:color="auto" w:fill="FFFFFF"/>
            <w:tcMar>
              <w:top w:w="0" w:type="dxa"/>
              <w:left w:w="300" w:type="dxa"/>
              <w:bottom w:w="0" w:type="dxa"/>
              <w:right w:w="0" w:type="dxa"/>
            </w:tcMar>
            <w:hideMark/>
          </w:tcPr>
          <w:p w:rsidR="00D5454B" w:rsidRPr="00D5454B" w:rsidRDefault="00D5454B" w:rsidP="00D5454B">
            <w:pPr>
              <w:widowControl/>
              <w:jc w:val="left"/>
              <w:rPr>
                <w:rFonts w:ascii="Verdana" w:eastAsia="宋体" w:hAnsi="Verdana" w:cs="宋体"/>
                <w:color w:val="4F4E4E"/>
                <w:kern w:val="0"/>
                <w:sz w:val="24"/>
                <w:szCs w:val="24"/>
              </w:rPr>
            </w:pPr>
            <w:proofErr w:type="spellStart"/>
            <w:r w:rsidRPr="00D5454B">
              <w:rPr>
                <w:rFonts w:ascii="Verdana" w:eastAsia="宋体" w:hAnsi="Verdana" w:cs="宋体"/>
                <w:i/>
                <w:iCs/>
                <w:color w:val="4F4E4E"/>
                <w:kern w:val="0"/>
                <w:sz w:val="24"/>
                <w:szCs w:val="24"/>
              </w:rPr>
              <w:t>Arduino</w:t>
            </w:r>
            <w:proofErr w:type="spellEnd"/>
            <w:r w:rsidRPr="00D5454B">
              <w:rPr>
                <w:rFonts w:ascii="Verdana" w:eastAsia="宋体" w:hAnsi="Verdana" w:cs="宋体"/>
                <w:i/>
                <w:iCs/>
                <w:color w:val="4F4E4E"/>
                <w:kern w:val="0"/>
                <w:sz w:val="24"/>
                <w:szCs w:val="24"/>
              </w:rPr>
              <w:t xml:space="preserve"> Mega2560 R3 Back</w:t>
            </w:r>
          </w:p>
        </w:tc>
      </w:tr>
      <w:tr w:rsidR="00D5454B" w:rsidRPr="00D5454B" w:rsidTr="00D5454B">
        <w:trPr>
          <w:tblCellSpacing w:w="15" w:type="dxa"/>
        </w:trPr>
        <w:tc>
          <w:tcPr>
            <w:tcW w:w="0" w:type="auto"/>
            <w:shd w:val="clear" w:color="auto" w:fill="FFFFFF"/>
            <w:tcMar>
              <w:top w:w="0" w:type="dxa"/>
              <w:left w:w="0" w:type="dxa"/>
              <w:bottom w:w="0" w:type="dxa"/>
              <w:right w:w="300" w:type="dxa"/>
            </w:tcMa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noProof/>
                <w:color w:val="00979C"/>
                <w:kern w:val="0"/>
                <w:sz w:val="24"/>
                <w:szCs w:val="24"/>
              </w:rPr>
              <w:drawing>
                <wp:inline distT="0" distB="0" distL="0" distR="0">
                  <wp:extent cx="2887066" cy="1409700"/>
                  <wp:effectExtent l="0" t="0" r="8890" b="0"/>
                  <wp:docPr id="4" name="图片 4" descr="http://arduino.cc/en/uploads/Main/ArduinoMega2560_r2_front_450px.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Main/ArduinoMega2560_r2_front_450px.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347" cy="141911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noProof/>
                <w:color w:val="00979C"/>
                <w:kern w:val="0"/>
                <w:sz w:val="24"/>
                <w:szCs w:val="24"/>
              </w:rPr>
              <w:drawing>
                <wp:inline distT="0" distB="0" distL="0" distR="0">
                  <wp:extent cx="2828925" cy="1414463"/>
                  <wp:effectExtent l="0" t="0" r="0" b="0"/>
                  <wp:docPr id="3" name="图片 3" descr="http://arduino.cc/en/uploads/Main/ArduinoMega2650Back_450px.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duino.cc/en/uploads/Main/ArduinoMega2650Back_450px.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324" cy="1421163"/>
                          </a:xfrm>
                          <a:prstGeom prst="rect">
                            <a:avLst/>
                          </a:prstGeom>
                          <a:noFill/>
                          <a:ln>
                            <a:noFill/>
                          </a:ln>
                        </pic:spPr>
                      </pic:pic>
                    </a:graphicData>
                  </a:graphic>
                </wp:inline>
              </w:drawing>
            </w:r>
          </w:p>
        </w:tc>
      </w:tr>
      <w:tr w:rsidR="00D5454B" w:rsidRPr="00D5454B" w:rsidTr="00D5454B">
        <w:trPr>
          <w:tblCellSpacing w:w="15" w:type="dxa"/>
        </w:trPr>
        <w:tc>
          <w:tcPr>
            <w:tcW w:w="0" w:type="auto"/>
            <w:shd w:val="clear" w:color="auto" w:fill="FFFFFF"/>
            <w:tcMar>
              <w:top w:w="0" w:type="dxa"/>
              <w:left w:w="0" w:type="dxa"/>
              <w:bottom w:w="0" w:type="dxa"/>
              <w:right w:w="300" w:type="dxa"/>
            </w:tcMar>
            <w:hideMark/>
          </w:tcPr>
          <w:p w:rsidR="00D5454B" w:rsidRPr="00D5454B" w:rsidRDefault="00D5454B" w:rsidP="00D5454B">
            <w:pPr>
              <w:widowControl/>
              <w:jc w:val="left"/>
              <w:rPr>
                <w:rFonts w:ascii="Verdana" w:eastAsia="宋体" w:hAnsi="Verdana" w:cs="宋体"/>
                <w:color w:val="4F4E4E"/>
                <w:kern w:val="0"/>
                <w:sz w:val="24"/>
                <w:szCs w:val="24"/>
              </w:rPr>
            </w:pPr>
            <w:proofErr w:type="spellStart"/>
            <w:r w:rsidRPr="00D5454B">
              <w:rPr>
                <w:rFonts w:ascii="Verdana" w:eastAsia="宋体" w:hAnsi="Verdana" w:cs="宋体"/>
                <w:i/>
                <w:iCs/>
                <w:color w:val="4F4E4E"/>
                <w:kern w:val="0"/>
                <w:sz w:val="24"/>
                <w:szCs w:val="24"/>
              </w:rPr>
              <w:t>Arduino</w:t>
            </w:r>
            <w:proofErr w:type="spellEnd"/>
            <w:r w:rsidRPr="00D5454B">
              <w:rPr>
                <w:rFonts w:ascii="Verdana" w:eastAsia="宋体" w:hAnsi="Verdana" w:cs="宋体"/>
                <w:i/>
                <w:iCs/>
                <w:color w:val="4F4E4E"/>
                <w:kern w:val="0"/>
                <w:sz w:val="24"/>
                <w:szCs w:val="24"/>
              </w:rPr>
              <w:t xml:space="preserve"> Mega 2560 Front</w:t>
            </w:r>
          </w:p>
        </w:tc>
        <w:tc>
          <w:tcPr>
            <w:tcW w:w="0" w:type="auto"/>
            <w:shd w:val="clear" w:color="auto" w:fill="FFFFFF"/>
            <w:tcMar>
              <w:top w:w="0" w:type="dxa"/>
              <w:left w:w="300" w:type="dxa"/>
              <w:bottom w:w="0" w:type="dxa"/>
              <w:right w:w="0" w:type="dxa"/>
            </w:tcMar>
            <w:hideMark/>
          </w:tcPr>
          <w:p w:rsidR="00D5454B" w:rsidRPr="00D5454B" w:rsidRDefault="00D5454B" w:rsidP="00D5454B">
            <w:pPr>
              <w:widowControl/>
              <w:jc w:val="left"/>
              <w:rPr>
                <w:rFonts w:ascii="Verdana" w:eastAsia="宋体" w:hAnsi="Verdana" w:cs="宋体"/>
                <w:color w:val="4F4E4E"/>
                <w:kern w:val="0"/>
                <w:sz w:val="24"/>
                <w:szCs w:val="24"/>
              </w:rPr>
            </w:pPr>
            <w:proofErr w:type="spellStart"/>
            <w:r w:rsidRPr="00D5454B">
              <w:rPr>
                <w:rFonts w:ascii="Verdana" w:eastAsia="宋体" w:hAnsi="Verdana" w:cs="宋体"/>
                <w:i/>
                <w:iCs/>
                <w:color w:val="4F4E4E"/>
                <w:kern w:val="0"/>
                <w:sz w:val="24"/>
                <w:szCs w:val="24"/>
              </w:rPr>
              <w:t>Arduino</w:t>
            </w:r>
            <w:proofErr w:type="spellEnd"/>
            <w:r w:rsidRPr="00D5454B">
              <w:rPr>
                <w:rFonts w:ascii="Verdana" w:eastAsia="宋体" w:hAnsi="Verdana" w:cs="宋体"/>
                <w:i/>
                <w:iCs/>
                <w:color w:val="4F4E4E"/>
                <w:kern w:val="0"/>
                <w:sz w:val="24"/>
                <w:szCs w:val="24"/>
              </w:rPr>
              <w:t xml:space="preserve"> Mega 2560 Back</w:t>
            </w:r>
          </w:p>
        </w:tc>
      </w:tr>
    </w:tbl>
    <w:p w:rsidR="00D5454B" w:rsidRPr="00D5454B" w:rsidRDefault="00D5454B" w:rsidP="00D5454B">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1"/>
        <w:gridCol w:w="351"/>
      </w:tblGrid>
      <w:tr w:rsidR="00D5454B" w:rsidRPr="00D5454B" w:rsidTr="00D5454B">
        <w:trPr>
          <w:tblCellSpacing w:w="15" w:type="dxa"/>
        </w:trPr>
        <w:tc>
          <w:tcPr>
            <w:tcW w:w="0" w:type="auto"/>
            <w:shd w:val="clear" w:color="auto" w:fill="FFFFFF"/>
            <w:tcMar>
              <w:top w:w="0" w:type="dxa"/>
              <w:left w:w="0" w:type="dxa"/>
              <w:bottom w:w="0" w:type="dxa"/>
              <w:right w:w="300" w:type="dxa"/>
            </w:tcMar>
            <w:hideMark/>
          </w:tcPr>
          <w:p w:rsidR="00D5454B" w:rsidRPr="00D5454B" w:rsidRDefault="00D5454B" w:rsidP="00D5454B">
            <w:pPr>
              <w:widowControl/>
              <w:jc w:val="left"/>
              <w:rPr>
                <w:rFonts w:ascii="Verdana" w:eastAsia="宋体" w:hAnsi="Verdana" w:cs="宋体"/>
                <w:color w:val="4F4E4E"/>
                <w:kern w:val="0"/>
                <w:sz w:val="24"/>
                <w:szCs w:val="24"/>
              </w:rPr>
            </w:pPr>
          </w:p>
        </w:tc>
        <w:tc>
          <w:tcPr>
            <w:tcW w:w="0" w:type="auto"/>
            <w:shd w:val="clear" w:color="auto" w:fill="FFFFFF"/>
            <w:tcMar>
              <w:top w:w="0" w:type="dxa"/>
              <w:left w:w="300" w:type="dxa"/>
              <w:bottom w:w="0" w:type="dxa"/>
              <w:right w:w="0" w:type="dxa"/>
            </w:tcMar>
            <w:hideMark/>
          </w:tcPr>
          <w:p w:rsidR="00D5454B" w:rsidRPr="00D5454B" w:rsidRDefault="00D5454B" w:rsidP="00D5454B">
            <w:pPr>
              <w:widowControl/>
              <w:jc w:val="left"/>
              <w:rPr>
                <w:rFonts w:ascii="Verdana" w:eastAsia="宋体" w:hAnsi="Verdana" w:cs="宋体"/>
                <w:color w:val="4F4E4E"/>
                <w:kern w:val="0"/>
                <w:sz w:val="24"/>
                <w:szCs w:val="24"/>
              </w:rPr>
            </w:pPr>
          </w:p>
        </w:tc>
      </w:tr>
      <w:tr w:rsidR="00D5454B" w:rsidRPr="00D5454B" w:rsidTr="00D5454B">
        <w:trPr>
          <w:tblCellSpacing w:w="15" w:type="dxa"/>
        </w:trPr>
        <w:tc>
          <w:tcPr>
            <w:tcW w:w="0" w:type="auto"/>
            <w:shd w:val="clear" w:color="auto" w:fill="FFFFFF"/>
            <w:tcMar>
              <w:top w:w="0" w:type="dxa"/>
              <w:left w:w="0" w:type="dxa"/>
              <w:bottom w:w="0" w:type="dxa"/>
              <w:right w:w="300" w:type="dxa"/>
            </w:tcMar>
          </w:tcPr>
          <w:p w:rsidR="00D5454B" w:rsidRPr="00D5454B" w:rsidRDefault="00D5454B" w:rsidP="00D5454B">
            <w:pPr>
              <w:widowControl/>
              <w:jc w:val="left"/>
              <w:rPr>
                <w:rFonts w:ascii="Verdana" w:eastAsia="宋体" w:hAnsi="Verdana" w:cs="宋体"/>
                <w:color w:val="4F4E4E"/>
                <w:kern w:val="0"/>
                <w:sz w:val="24"/>
                <w:szCs w:val="24"/>
              </w:rPr>
            </w:pPr>
          </w:p>
        </w:tc>
        <w:tc>
          <w:tcPr>
            <w:tcW w:w="0" w:type="auto"/>
            <w:shd w:val="clear" w:color="auto" w:fill="FFFFFF"/>
            <w:tcMar>
              <w:top w:w="0" w:type="dxa"/>
              <w:left w:w="300" w:type="dxa"/>
              <w:bottom w:w="0" w:type="dxa"/>
              <w:right w:w="0" w:type="dxa"/>
            </w:tcMar>
          </w:tcPr>
          <w:p w:rsidR="00D5454B" w:rsidRPr="00D5454B" w:rsidRDefault="00D5454B" w:rsidP="00D5454B">
            <w:pPr>
              <w:widowControl/>
              <w:jc w:val="left"/>
              <w:rPr>
                <w:rFonts w:ascii="Verdana" w:eastAsia="宋体" w:hAnsi="Verdana" w:cs="宋体"/>
                <w:color w:val="4F4E4E"/>
                <w:kern w:val="0"/>
                <w:sz w:val="24"/>
                <w:szCs w:val="24"/>
              </w:rPr>
            </w:pPr>
          </w:p>
        </w:tc>
      </w:tr>
    </w:tbl>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Overview</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 2560 is a microcontroller board based on the ATmega2560 (</w:t>
      </w:r>
      <w:hyperlink r:id="rId13" w:history="1">
        <w:r w:rsidRPr="00D5454B">
          <w:rPr>
            <w:rFonts w:ascii="Verdana" w:eastAsia="宋体" w:hAnsi="Verdana" w:cs="宋体"/>
            <w:color w:val="00979C"/>
            <w:kern w:val="0"/>
            <w:sz w:val="24"/>
            <w:szCs w:val="24"/>
            <w:u w:val="single"/>
          </w:rPr>
          <w:t>datasheet</w:t>
        </w:r>
      </w:hyperlink>
      <w:r w:rsidRPr="00D5454B">
        <w:rPr>
          <w:rFonts w:ascii="Verdana" w:eastAsia="宋体" w:hAnsi="Verdana" w:cs="宋体"/>
          <w:color w:val="4F4E4E"/>
          <w:kern w:val="0"/>
          <w:sz w:val="27"/>
          <w:szCs w:val="27"/>
        </w:rPr>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w:t>
      </w:r>
      <w:proofErr w:type="gramStart"/>
      <w:r w:rsidRPr="00D5454B">
        <w:rPr>
          <w:rFonts w:ascii="Verdana" w:eastAsia="宋体" w:hAnsi="Verdana" w:cs="宋体"/>
          <w:color w:val="4F4E4E"/>
          <w:kern w:val="0"/>
          <w:sz w:val="27"/>
          <w:szCs w:val="27"/>
        </w:rPr>
        <w:t>a</w:t>
      </w:r>
      <w:proofErr w:type="gramEnd"/>
      <w:r w:rsidRPr="00D5454B">
        <w:rPr>
          <w:rFonts w:ascii="Verdana" w:eastAsia="宋体" w:hAnsi="Verdana" w:cs="宋体"/>
          <w:color w:val="4F4E4E"/>
          <w:kern w:val="0"/>
          <w:sz w:val="27"/>
          <w:szCs w:val="27"/>
        </w:rPr>
        <w:t xml:space="preserve"> AC-to-DC adapter or battery to get started. The Mega is compatible with most shields designed for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w:t>
      </w:r>
      <w:proofErr w:type="spellStart"/>
      <w:r w:rsidRPr="00D5454B">
        <w:rPr>
          <w:rFonts w:ascii="Verdana" w:eastAsia="宋体" w:hAnsi="Verdana" w:cs="宋体"/>
          <w:color w:val="4F4E4E"/>
          <w:kern w:val="0"/>
          <w:sz w:val="27"/>
          <w:szCs w:val="27"/>
        </w:rPr>
        <w:t>Duemilanove</w:t>
      </w:r>
      <w:proofErr w:type="spellEnd"/>
      <w:r w:rsidRPr="00D5454B">
        <w:rPr>
          <w:rFonts w:ascii="Verdana" w:eastAsia="宋体" w:hAnsi="Verdana" w:cs="宋体"/>
          <w:color w:val="4F4E4E"/>
          <w:kern w:val="0"/>
          <w:sz w:val="27"/>
          <w:szCs w:val="27"/>
        </w:rPr>
        <w:t xml:space="preserve"> or </w:t>
      </w:r>
      <w:proofErr w:type="spellStart"/>
      <w:r w:rsidRPr="00D5454B">
        <w:rPr>
          <w:rFonts w:ascii="Verdana" w:eastAsia="宋体" w:hAnsi="Verdana" w:cs="宋体"/>
          <w:color w:val="4F4E4E"/>
          <w:kern w:val="0"/>
          <w:sz w:val="27"/>
          <w:szCs w:val="27"/>
        </w:rPr>
        <w:t>Diecimila</w:t>
      </w:r>
      <w:proofErr w:type="spellEnd"/>
      <w:r w:rsidRPr="00D5454B">
        <w:rPr>
          <w:rFonts w:ascii="Verdana" w:eastAsia="宋体" w:hAnsi="Verdana" w:cs="宋体"/>
          <w:color w:val="4F4E4E"/>
          <w:kern w:val="0"/>
          <w:sz w:val="27"/>
          <w:szCs w:val="27"/>
        </w:rPr>
        <w:t>.</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 Mega 2560 is an update to the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"http://arduino.cc/en/Main/ArduinoBoardMega" </w:instrText>
      </w:r>
      <w:r w:rsidRPr="00D5454B">
        <w:rPr>
          <w:rFonts w:ascii="Verdana" w:eastAsia="宋体" w:hAnsi="Verdana" w:cs="宋体"/>
          <w:color w:val="4F4E4E"/>
          <w:kern w:val="0"/>
          <w:sz w:val="27"/>
          <w:szCs w:val="27"/>
        </w:rPr>
        <w:fldChar w:fldCharType="separate"/>
      </w:r>
      <w:r w:rsidRPr="00D5454B">
        <w:rPr>
          <w:rFonts w:ascii="Verdana" w:eastAsia="宋体" w:hAnsi="Verdana" w:cs="宋体"/>
          <w:color w:val="00979C"/>
          <w:kern w:val="0"/>
          <w:sz w:val="24"/>
          <w:szCs w:val="24"/>
          <w:u w:val="single"/>
        </w:rPr>
        <w:t>Arduino</w:t>
      </w:r>
      <w:proofErr w:type="spellEnd"/>
      <w:r w:rsidRPr="00D5454B">
        <w:rPr>
          <w:rFonts w:ascii="Verdana" w:eastAsia="宋体" w:hAnsi="Verdana" w:cs="宋体"/>
          <w:color w:val="00979C"/>
          <w:kern w:val="0"/>
          <w:sz w:val="24"/>
          <w:szCs w:val="24"/>
          <w:u w:val="single"/>
        </w:rPr>
        <w:t xml:space="preserve"> Mega</w:t>
      </w:r>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 which it replaces.</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Mega2560 differs from all preceding boards in that it does not use the FTDI USB-to-serial driver chip. Instead, it features </w:t>
      </w:r>
      <w:r w:rsidRPr="00D5454B">
        <w:rPr>
          <w:rFonts w:ascii="Verdana" w:eastAsia="宋体" w:hAnsi="Verdana" w:cs="宋体"/>
          <w:color w:val="4F4E4E"/>
          <w:kern w:val="0"/>
          <w:sz w:val="27"/>
          <w:szCs w:val="27"/>
        </w:rPr>
        <w:lastRenderedPageBreak/>
        <w:t>the ATmega16U2 (ATmega8U2 in the revision 1 and revision 2 boards) programmed as a USB-to-serial converter.</w:t>
      </w:r>
      <w:r w:rsidRPr="00D5454B">
        <w:rPr>
          <w:rFonts w:ascii="Verdana" w:eastAsia="宋体" w:hAnsi="Verdana" w:cs="宋体"/>
          <w:color w:val="4F4E4E"/>
          <w:kern w:val="0"/>
          <w:sz w:val="27"/>
          <w:szCs w:val="27"/>
        </w:rPr>
        <w:br/>
      </w:r>
      <w:ins w:id="0" w:author="Unknown">
        <w:r w:rsidRPr="00D5454B">
          <w:rPr>
            <w:rFonts w:ascii="Verdana" w:eastAsia="宋体" w:hAnsi="Verdana" w:cs="宋体"/>
            <w:color w:val="4F4E4E"/>
            <w:kern w:val="0"/>
            <w:sz w:val="27"/>
            <w:szCs w:val="27"/>
          </w:rPr>
          <w:t>Revision 2</w:t>
        </w:r>
      </w:ins>
      <w:r w:rsidRPr="00D5454B">
        <w:rPr>
          <w:rFonts w:ascii="Verdana" w:eastAsia="宋体" w:hAnsi="Verdana" w:cs="宋体"/>
          <w:color w:val="4F4E4E"/>
          <w:kern w:val="0"/>
          <w:sz w:val="27"/>
          <w:szCs w:val="27"/>
        </w:rPr>
        <w:t> of the Mega2560 board has a resistor pulling the 8U2 HWB line to ground, making it easier to put into </w:t>
      </w:r>
      <w:hyperlink r:id="rId14" w:history="1">
        <w:r w:rsidRPr="00D5454B">
          <w:rPr>
            <w:rFonts w:ascii="Verdana" w:eastAsia="宋体" w:hAnsi="Verdana" w:cs="宋体"/>
            <w:color w:val="00979C"/>
            <w:kern w:val="0"/>
            <w:sz w:val="24"/>
            <w:szCs w:val="24"/>
            <w:u w:val="single"/>
          </w:rPr>
          <w:t>DFU mode</w:t>
        </w:r>
      </w:hyperlink>
      <w:r w:rsidRPr="00D5454B">
        <w:rPr>
          <w:rFonts w:ascii="Verdana" w:eastAsia="宋体" w:hAnsi="Verdana" w:cs="宋体"/>
          <w:color w:val="4F4E4E"/>
          <w:kern w:val="0"/>
          <w:sz w:val="27"/>
          <w:szCs w:val="27"/>
        </w:rPr>
        <w:t>.</w:t>
      </w:r>
      <w:r w:rsidRPr="00D5454B">
        <w:rPr>
          <w:rFonts w:ascii="Verdana" w:eastAsia="宋体" w:hAnsi="Verdana" w:cs="宋体"/>
          <w:color w:val="4F4E4E"/>
          <w:kern w:val="0"/>
          <w:sz w:val="27"/>
          <w:szCs w:val="27"/>
        </w:rPr>
        <w:br/>
      </w:r>
      <w:ins w:id="1" w:author="Unknown">
        <w:r w:rsidRPr="00D5454B">
          <w:rPr>
            <w:rFonts w:ascii="Verdana" w:eastAsia="宋体" w:hAnsi="Verdana" w:cs="宋体"/>
            <w:color w:val="4F4E4E"/>
            <w:kern w:val="0"/>
            <w:sz w:val="27"/>
            <w:szCs w:val="27"/>
          </w:rPr>
          <w:t>Revision 3</w:t>
        </w:r>
      </w:ins>
      <w:r w:rsidRPr="00D5454B">
        <w:rPr>
          <w:rFonts w:ascii="Verdana" w:eastAsia="宋体" w:hAnsi="Verdana" w:cs="宋体"/>
          <w:color w:val="4F4E4E"/>
          <w:kern w:val="0"/>
          <w:sz w:val="27"/>
          <w:szCs w:val="27"/>
        </w:rPr>
        <w:t> of the board has the following new features:</w:t>
      </w:r>
    </w:p>
    <w:p w:rsidR="00D5454B" w:rsidRPr="00D5454B" w:rsidRDefault="00D5454B" w:rsidP="00D5454B">
      <w:pPr>
        <w:widowControl/>
        <w:numPr>
          <w:ilvl w:val="0"/>
          <w:numId w:val="1"/>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 1.0 </w:t>
      </w:r>
      <w:proofErr w:type="spellStart"/>
      <w:r w:rsidRPr="00D5454B">
        <w:rPr>
          <w:rFonts w:ascii="Verdana" w:eastAsia="宋体" w:hAnsi="Verdana" w:cs="宋体"/>
          <w:color w:val="4F4E4E"/>
          <w:kern w:val="0"/>
          <w:sz w:val="27"/>
          <w:szCs w:val="27"/>
        </w:rPr>
        <w:t>pinout</w:t>
      </w:r>
      <w:proofErr w:type="spellEnd"/>
      <w:r w:rsidRPr="00D5454B">
        <w:rPr>
          <w:rFonts w:ascii="Verdana" w:eastAsia="宋体" w:hAnsi="Verdana" w:cs="宋体"/>
          <w:color w:val="4F4E4E"/>
          <w:kern w:val="0"/>
          <w:sz w:val="27"/>
          <w:szCs w:val="27"/>
        </w:rPr>
        <w:t xml:space="preserve">: added SDA and SCL pins that are near to the AREF pin and two other new pins placed near to the RESET pin, the IOREF that allow the shields to adapt to the voltage provided from the board. In future, shields will be compatible both with the board that use the AVR, which operate with 5V and with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Due that operate with 3.3V. The second one is a not connected </w:t>
      </w:r>
      <w:proofErr w:type="gramStart"/>
      <w:r w:rsidRPr="00D5454B">
        <w:rPr>
          <w:rFonts w:ascii="Verdana" w:eastAsia="宋体" w:hAnsi="Verdana" w:cs="宋体"/>
          <w:color w:val="4F4E4E"/>
          <w:kern w:val="0"/>
          <w:sz w:val="27"/>
          <w:szCs w:val="27"/>
        </w:rPr>
        <w:t>pin, that</w:t>
      </w:r>
      <w:proofErr w:type="gramEnd"/>
      <w:r w:rsidRPr="00D5454B">
        <w:rPr>
          <w:rFonts w:ascii="Verdana" w:eastAsia="宋体" w:hAnsi="Verdana" w:cs="宋体"/>
          <w:color w:val="4F4E4E"/>
          <w:kern w:val="0"/>
          <w:sz w:val="27"/>
          <w:szCs w:val="27"/>
        </w:rPr>
        <w:t xml:space="preserve"> is reserved for future purposes.</w:t>
      </w:r>
    </w:p>
    <w:p w:rsidR="00D5454B" w:rsidRPr="00D5454B" w:rsidRDefault="00D5454B" w:rsidP="00D5454B">
      <w:pPr>
        <w:widowControl/>
        <w:numPr>
          <w:ilvl w:val="0"/>
          <w:numId w:val="1"/>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Stronger RESET circuit.</w:t>
      </w:r>
    </w:p>
    <w:p w:rsidR="00D5454B" w:rsidRPr="00D5454B" w:rsidRDefault="00D5454B" w:rsidP="00D5454B">
      <w:pPr>
        <w:widowControl/>
        <w:numPr>
          <w:ilvl w:val="0"/>
          <w:numId w:val="1"/>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proofErr w:type="spellStart"/>
      <w:r w:rsidRPr="00D5454B">
        <w:rPr>
          <w:rFonts w:ascii="Verdana" w:eastAsia="宋体" w:hAnsi="Verdana" w:cs="宋体"/>
          <w:color w:val="4F4E4E"/>
          <w:kern w:val="0"/>
          <w:sz w:val="27"/>
          <w:szCs w:val="27"/>
        </w:rPr>
        <w:t>Atmega</w:t>
      </w:r>
      <w:proofErr w:type="spellEnd"/>
      <w:r w:rsidRPr="00D5454B">
        <w:rPr>
          <w:rFonts w:ascii="Verdana" w:eastAsia="宋体" w:hAnsi="Verdana" w:cs="宋体"/>
          <w:color w:val="4F4E4E"/>
          <w:kern w:val="0"/>
          <w:sz w:val="27"/>
          <w:szCs w:val="27"/>
        </w:rPr>
        <w:t xml:space="preserve"> 16U2 replace the 8U2.</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bookmarkStart w:id="2" w:name="_GoBack"/>
      <w:bookmarkEnd w:id="2"/>
      <w:r w:rsidRPr="00D5454B">
        <w:rPr>
          <w:rFonts w:ascii="TyponineSans Monospace Light 5" w:eastAsia="宋体" w:hAnsi="TyponineSans Monospace Light 5" w:cs="宋体"/>
          <w:color w:val="00979C"/>
          <w:kern w:val="0"/>
          <w:sz w:val="27"/>
          <w:szCs w:val="27"/>
        </w:rPr>
        <w:t>Summary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8"/>
        <w:gridCol w:w="5361"/>
      </w:tblGrid>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Microcontroller</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ATmega2560</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Operating Voltage</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5V</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Input Voltage (recommended)</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7-12V</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Input Voltage (limits)</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6-20V</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Digital I/O Pins</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54 (of which 15 provide PWM output)</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Analog Input Pins</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16</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DC Current per I/O Pin</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40 mA</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DC Current for 3.3V Pin</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50 mA</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Flash Memory</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 xml:space="preserve">256 KB of which 8 KB used by </w:t>
            </w:r>
            <w:proofErr w:type="spellStart"/>
            <w:r w:rsidRPr="00D5454B">
              <w:rPr>
                <w:rFonts w:ascii="Verdana" w:eastAsia="宋体" w:hAnsi="Verdana" w:cs="宋体"/>
                <w:color w:val="4F4E4E"/>
                <w:kern w:val="0"/>
                <w:sz w:val="24"/>
                <w:szCs w:val="24"/>
              </w:rPr>
              <w:t>bootloader</w:t>
            </w:r>
            <w:proofErr w:type="spellEnd"/>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SRAM</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8 KB</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EEPROM</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4 KB</w:t>
            </w:r>
          </w:p>
        </w:tc>
      </w:tr>
      <w:tr w:rsidR="00D5454B" w:rsidRPr="00D5454B" w:rsidTr="00D5454B">
        <w:trPr>
          <w:tblCellSpacing w:w="15" w:type="dxa"/>
        </w:trPr>
        <w:tc>
          <w:tcPr>
            <w:tcW w:w="0" w:type="auto"/>
            <w:shd w:val="clear" w:color="auto" w:fill="FFFFFF"/>
            <w:tcMar>
              <w:top w:w="0" w:type="dxa"/>
              <w:left w:w="0" w:type="dxa"/>
              <w:bottom w:w="0" w:type="dxa"/>
              <w:right w:w="30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Clock Speed</w:t>
            </w:r>
          </w:p>
        </w:tc>
        <w:tc>
          <w:tcPr>
            <w:tcW w:w="0" w:type="auto"/>
            <w:shd w:val="clear" w:color="auto" w:fill="FFFFFF"/>
            <w:tcMar>
              <w:top w:w="0" w:type="dxa"/>
              <w:left w:w="300" w:type="dxa"/>
              <w:bottom w:w="0" w:type="dxa"/>
              <w:right w:w="0" w:type="dxa"/>
            </w:tcMar>
            <w:vAlign w:val="center"/>
            <w:hideMark/>
          </w:tcPr>
          <w:p w:rsidR="00D5454B" w:rsidRPr="00D5454B" w:rsidRDefault="00D5454B" w:rsidP="00D5454B">
            <w:pPr>
              <w:widowControl/>
              <w:jc w:val="left"/>
              <w:rPr>
                <w:rFonts w:ascii="Verdana" w:eastAsia="宋体" w:hAnsi="Verdana" w:cs="宋体"/>
                <w:color w:val="4F4E4E"/>
                <w:kern w:val="0"/>
                <w:sz w:val="24"/>
                <w:szCs w:val="24"/>
              </w:rPr>
            </w:pPr>
            <w:r w:rsidRPr="00D5454B">
              <w:rPr>
                <w:rFonts w:ascii="Verdana" w:eastAsia="宋体" w:hAnsi="Verdana" w:cs="宋体"/>
                <w:color w:val="4F4E4E"/>
                <w:kern w:val="0"/>
                <w:sz w:val="24"/>
                <w:szCs w:val="24"/>
              </w:rPr>
              <w:t>16 MHz</w:t>
            </w:r>
          </w:p>
        </w:tc>
      </w:tr>
    </w:tbl>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Power</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 can be powered via the USB connection or with an external power supply. The power source is selected automatically.</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lastRenderedPageBreak/>
        <w:t xml:space="preserve">External (non-USB) power can come either from an AC-to-DC adapter (wall-wart) or battery. The adapter can be connected by plugging a 2.1mm center-positive plug into the board's power jack. Leads from a battery can be inserted in the </w:t>
      </w:r>
      <w:proofErr w:type="spellStart"/>
      <w:r w:rsidRPr="00D5454B">
        <w:rPr>
          <w:rFonts w:ascii="Verdana" w:eastAsia="宋体" w:hAnsi="Verdana" w:cs="宋体"/>
          <w:color w:val="4F4E4E"/>
          <w:kern w:val="0"/>
          <w:sz w:val="27"/>
          <w:szCs w:val="27"/>
        </w:rPr>
        <w:t>Gnd</w:t>
      </w:r>
      <w:proofErr w:type="spellEnd"/>
      <w:r w:rsidRPr="00D5454B">
        <w:rPr>
          <w:rFonts w:ascii="Verdana" w:eastAsia="宋体" w:hAnsi="Verdana" w:cs="宋体"/>
          <w:color w:val="4F4E4E"/>
          <w:kern w:val="0"/>
          <w:sz w:val="27"/>
          <w:szCs w:val="27"/>
        </w:rPr>
        <w:t xml:space="preserve"> and </w:t>
      </w:r>
      <w:proofErr w:type="gramStart"/>
      <w:r w:rsidRPr="00D5454B">
        <w:rPr>
          <w:rFonts w:ascii="Verdana" w:eastAsia="宋体" w:hAnsi="Verdana" w:cs="宋体"/>
          <w:color w:val="4F4E4E"/>
          <w:kern w:val="0"/>
          <w:sz w:val="27"/>
          <w:szCs w:val="27"/>
        </w:rPr>
        <w:t>Vin</w:t>
      </w:r>
      <w:proofErr w:type="gramEnd"/>
      <w:r w:rsidRPr="00D5454B">
        <w:rPr>
          <w:rFonts w:ascii="Verdana" w:eastAsia="宋体" w:hAnsi="Verdana" w:cs="宋体"/>
          <w:color w:val="4F4E4E"/>
          <w:kern w:val="0"/>
          <w:sz w:val="27"/>
          <w:szCs w:val="27"/>
        </w:rPr>
        <w:t xml:space="preserve"> pin headers of the POWER connector.</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 power pins are as follows:</w:t>
      </w:r>
    </w:p>
    <w:p w:rsidR="00D5454B" w:rsidRPr="00D5454B" w:rsidRDefault="00D5454B" w:rsidP="00D5454B">
      <w:pPr>
        <w:widowControl/>
        <w:numPr>
          <w:ilvl w:val="0"/>
          <w:numId w:val="2"/>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VIN.</w:t>
      </w:r>
      <w:r w:rsidRPr="00D5454B">
        <w:rPr>
          <w:rFonts w:ascii="Verdana" w:eastAsia="宋体" w:hAnsi="Verdana" w:cs="宋体"/>
          <w:color w:val="4F4E4E"/>
          <w:kern w:val="0"/>
          <w:sz w:val="27"/>
          <w:szCs w:val="27"/>
        </w:rPr>
        <w:t xml:space="preserve"> The input voltage to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board when it's using an external power source (as opposed to 5 volts from the USB connection or other regulated power source). You can supply voltage through this pin, or, if supplying voltage via the power jack, access it through this pin.</w:t>
      </w:r>
    </w:p>
    <w:p w:rsidR="00D5454B" w:rsidRPr="00D5454B" w:rsidRDefault="00D5454B" w:rsidP="00D5454B">
      <w:pPr>
        <w:widowControl/>
        <w:numPr>
          <w:ilvl w:val="0"/>
          <w:numId w:val="2"/>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5V.</w:t>
      </w:r>
      <w:r w:rsidRPr="00D5454B">
        <w:rPr>
          <w:rFonts w:ascii="Verdana" w:eastAsia="宋体" w:hAnsi="Verdana" w:cs="宋体"/>
          <w:color w:val="4F4E4E"/>
          <w:kern w:val="0"/>
          <w:sz w:val="27"/>
          <w:szCs w:val="27"/>
        </w:rPr>
        <w:t> </w:t>
      </w:r>
      <w:proofErr w:type="gramStart"/>
      <w:r w:rsidRPr="00D5454B">
        <w:rPr>
          <w:rFonts w:ascii="Verdana" w:eastAsia="宋体" w:hAnsi="Verdana" w:cs="宋体"/>
          <w:color w:val="4F4E4E"/>
          <w:kern w:val="0"/>
          <w:sz w:val="27"/>
          <w:szCs w:val="27"/>
        </w:rPr>
        <w:t>This</w:t>
      </w:r>
      <w:proofErr w:type="gramEnd"/>
      <w:r w:rsidRPr="00D5454B">
        <w:rPr>
          <w:rFonts w:ascii="Verdana" w:eastAsia="宋体" w:hAnsi="Verdana" w:cs="宋体"/>
          <w:color w:val="4F4E4E"/>
          <w:kern w:val="0"/>
          <w:sz w:val="27"/>
          <w:szCs w:val="27"/>
        </w:rPr>
        <w:t xml:space="preserve">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w:t>
      </w:r>
    </w:p>
    <w:p w:rsidR="00D5454B" w:rsidRPr="00D5454B" w:rsidRDefault="00D5454B" w:rsidP="00D5454B">
      <w:pPr>
        <w:widowControl/>
        <w:numPr>
          <w:ilvl w:val="0"/>
          <w:numId w:val="2"/>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3V3.</w:t>
      </w:r>
      <w:r w:rsidRPr="00D5454B">
        <w:rPr>
          <w:rFonts w:ascii="Verdana" w:eastAsia="宋体" w:hAnsi="Verdana" w:cs="宋体"/>
          <w:color w:val="4F4E4E"/>
          <w:kern w:val="0"/>
          <w:sz w:val="27"/>
          <w:szCs w:val="27"/>
        </w:rPr>
        <w:t> A 3.3 volt supply generated by the on-board regulator. Maximum current draw is 50 mA.</w:t>
      </w:r>
    </w:p>
    <w:p w:rsidR="00D5454B" w:rsidRPr="00D5454B" w:rsidRDefault="00D5454B" w:rsidP="00D5454B">
      <w:pPr>
        <w:widowControl/>
        <w:numPr>
          <w:ilvl w:val="0"/>
          <w:numId w:val="2"/>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GND.</w:t>
      </w:r>
      <w:r w:rsidRPr="00D5454B">
        <w:rPr>
          <w:rFonts w:ascii="Verdana" w:eastAsia="宋体" w:hAnsi="Verdana" w:cs="宋体"/>
          <w:color w:val="4F4E4E"/>
          <w:kern w:val="0"/>
          <w:sz w:val="27"/>
          <w:szCs w:val="27"/>
        </w:rPr>
        <w:t> Ground pins.</w:t>
      </w:r>
    </w:p>
    <w:p w:rsidR="00D5454B" w:rsidRPr="00D5454B" w:rsidRDefault="00D5454B" w:rsidP="00D5454B">
      <w:pPr>
        <w:widowControl/>
        <w:numPr>
          <w:ilvl w:val="0"/>
          <w:numId w:val="2"/>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IOREF.</w:t>
      </w:r>
      <w:r w:rsidRPr="00D5454B">
        <w:rPr>
          <w:rFonts w:ascii="Verdana" w:eastAsia="宋体" w:hAnsi="Verdana" w:cs="宋体"/>
          <w:color w:val="4F4E4E"/>
          <w:kern w:val="0"/>
          <w:sz w:val="27"/>
          <w:szCs w:val="27"/>
        </w:rPr>
        <w:t xml:space="preserve"> This pin on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board provides the voltage reference with which the microcontroller operates. A properly configured shield can read </w:t>
      </w:r>
      <w:r w:rsidRPr="00D5454B">
        <w:rPr>
          <w:rFonts w:ascii="Verdana" w:eastAsia="宋体" w:hAnsi="Verdana" w:cs="宋体"/>
          <w:color w:val="4F4E4E"/>
          <w:kern w:val="0"/>
          <w:sz w:val="27"/>
          <w:szCs w:val="27"/>
        </w:rPr>
        <w:lastRenderedPageBreak/>
        <w:t>the IOREF pin voltage and select the appropriate power source or enable voltage translators on the outputs for working with the 5V or 3.3V.</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Memory</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ATmega2560 has 256 KB of flash memory for storing code (of which 8 KB is used for the </w:t>
      </w:r>
      <w:proofErr w:type="spellStart"/>
      <w:r w:rsidRPr="00D5454B">
        <w:rPr>
          <w:rFonts w:ascii="Verdana" w:eastAsia="宋体" w:hAnsi="Verdana" w:cs="宋体"/>
          <w:color w:val="4F4E4E"/>
          <w:kern w:val="0"/>
          <w:sz w:val="27"/>
          <w:szCs w:val="27"/>
        </w:rPr>
        <w:t>bootloader</w:t>
      </w:r>
      <w:proofErr w:type="spellEnd"/>
      <w:r w:rsidRPr="00D5454B">
        <w:rPr>
          <w:rFonts w:ascii="Verdana" w:eastAsia="宋体" w:hAnsi="Verdana" w:cs="宋体"/>
          <w:color w:val="4F4E4E"/>
          <w:kern w:val="0"/>
          <w:sz w:val="27"/>
          <w:szCs w:val="27"/>
        </w:rPr>
        <w:t>), 8 KB of SRAM and 4 KB of EEPROM (which can be read and written with the </w:t>
      </w:r>
      <w:hyperlink r:id="rId15" w:history="1">
        <w:r w:rsidRPr="00D5454B">
          <w:rPr>
            <w:rFonts w:ascii="Verdana" w:eastAsia="宋体" w:hAnsi="Verdana" w:cs="宋体"/>
            <w:color w:val="00979C"/>
            <w:kern w:val="0"/>
            <w:sz w:val="24"/>
            <w:szCs w:val="24"/>
            <w:u w:val="single"/>
          </w:rPr>
          <w:t>EEPROM library</w:t>
        </w:r>
      </w:hyperlink>
      <w:r w:rsidRPr="00D5454B">
        <w:rPr>
          <w:rFonts w:ascii="Verdana" w:eastAsia="宋体" w:hAnsi="Verdana" w:cs="宋体"/>
          <w:color w:val="4F4E4E"/>
          <w:kern w:val="0"/>
          <w:sz w:val="27"/>
          <w:szCs w:val="27"/>
        </w:rPr>
        <w:t>).</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Input and Output</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Each of the 54 digital pins on the Mega can be used as an input or output, using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"http://arduino.cc/en/Reference/PinMode" </w:instrText>
      </w:r>
      <w:r w:rsidRPr="00D5454B">
        <w:rPr>
          <w:rFonts w:ascii="Verdana" w:eastAsia="宋体" w:hAnsi="Verdana" w:cs="宋体"/>
          <w:color w:val="4F4E4E"/>
          <w:kern w:val="0"/>
          <w:sz w:val="27"/>
          <w:szCs w:val="27"/>
        </w:rPr>
        <w:fldChar w:fldCharType="separate"/>
      </w:r>
      <w:proofErr w:type="gramStart"/>
      <w:r w:rsidRPr="00D5454B">
        <w:rPr>
          <w:rFonts w:ascii="Verdana" w:eastAsia="宋体" w:hAnsi="Verdana" w:cs="宋体"/>
          <w:color w:val="00979C"/>
          <w:kern w:val="0"/>
          <w:sz w:val="24"/>
          <w:szCs w:val="24"/>
          <w:u w:val="single"/>
        </w:rPr>
        <w:t>pinMode</w:t>
      </w:r>
      <w:proofErr w:type="spellEnd"/>
      <w:r w:rsidRPr="00D5454B">
        <w:rPr>
          <w:rFonts w:ascii="Verdana" w:eastAsia="宋体" w:hAnsi="Verdana" w:cs="宋体"/>
          <w:color w:val="00979C"/>
          <w:kern w:val="0"/>
          <w:sz w:val="24"/>
          <w:szCs w:val="24"/>
          <w:u w:val="single"/>
        </w:rPr>
        <w:t>(</w:t>
      </w:r>
      <w:proofErr w:type="gramEnd"/>
      <w:r w:rsidRPr="00D5454B">
        <w:rPr>
          <w:rFonts w:ascii="Verdana" w:eastAsia="宋体" w:hAnsi="Verdana" w:cs="宋体"/>
          <w:color w:val="00979C"/>
          <w:kern w:val="0"/>
          <w:sz w:val="24"/>
          <w:szCs w:val="24"/>
          <w:u w:val="single"/>
        </w:rPr>
        <w:t>)</w:t>
      </w:r>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"http://arduino.cc/en/Reference/DigitalWrite" </w:instrText>
      </w:r>
      <w:r w:rsidRPr="00D5454B">
        <w:rPr>
          <w:rFonts w:ascii="Verdana" w:eastAsia="宋体" w:hAnsi="Verdana" w:cs="宋体"/>
          <w:color w:val="4F4E4E"/>
          <w:kern w:val="0"/>
          <w:sz w:val="27"/>
          <w:szCs w:val="27"/>
        </w:rPr>
        <w:fldChar w:fldCharType="separate"/>
      </w:r>
      <w:r w:rsidRPr="00D5454B">
        <w:rPr>
          <w:rFonts w:ascii="Verdana" w:eastAsia="宋体" w:hAnsi="Verdana" w:cs="宋体"/>
          <w:color w:val="00979C"/>
          <w:kern w:val="0"/>
          <w:sz w:val="24"/>
          <w:szCs w:val="24"/>
          <w:u w:val="single"/>
        </w:rPr>
        <w:t>digitalWrite</w:t>
      </w:r>
      <w:proofErr w:type="spellEnd"/>
      <w:r w:rsidRPr="00D5454B">
        <w:rPr>
          <w:rFonts w:ascii="Verdana" w:eastAsia="宋体" w:hAnsi="Verdana" w:cs="宋体"/>
          <w:color w:val="00979C"/>
          <w:kern w:val="0"/>
          <w:sz w:val="24"/>
          <w:szCs w:val="24"/>
          <w:u w:val="single"/>
        </w:rPr>
        <w:t>()</w:t>
      </w:r>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 xml:space="preserve">, </w:t>
      </w:r>
      <w:proofErr w:type="spellStart"/>
      <w:r w:rsidRPr="00D5454B">
        <w:rPr>
          <w:rFonts w:ascii="Verdana" w:eastAsia="宋体" w:hAnsi="Verdana" w:cs="宋体"/>
          <w:color w:val="4F4E4E"/>
          <w:kern w:val="0"/>
          <w:sz w:val="27"/>
          <w:szCs w:val="27"/>
        </w:rPr>
        <w:t>and</w:t>
      </w:r>
      <w:hyperlink r:id="rId16" w:history="1">
        <w:r w:rsidRPr="00D5454B">
          <w:rPr>
            <w:rFonts w:ascii="Verdana" w:eastAsia="宋体" w:hAnsi="Verdana" w:cs="宋体"/>
            <w:color w:val="00979C"/>
            <w:kern w:val="0"/>
            <w:sz w:val="24"/>
            <w:szCs w:val="24"/>
            <w:u w:val="single"/>
          </w:rPr>
          <w:t>digitalRead</w:t>
        </w:r>
        <w:proofErr w:type="spellEnd"/>
        <w:r w:rsidRPr="00D5454B">
          <w:rPr>
            <w:rFonts w:ascii="Verdana" w:eastAsia="宋体" w:hAnsi="Verdana" w:cs="宋体"/>
            <w:color w:val="00979C"/>
            <w:kern w:val="0"/>
            <w:sz w:val="24"/>
            <w:szCs w:val="24"/>
            <w:u w:val="single"/>
          </w:rPr>
          <w:t>()</w:t>
        </w:r>
      </w:hyperlink>
      <w:r w:rsidRPr="00D5454B">
        <w:rPr>
          <w:rFonts w:ascii="Verdana" w:eastAsia="宋体" w:hAnsi="Verdana" w:cs="宋体"/>
          <w:color w:val="4F4E4E"/>
          <w:kern w:val="0"/>
          <w:sz w:val="27"/>
          <w:szCs w:val="27"/>
        </w:rPr>
        <w:t xml:space="preserve"> functions. They operate at 5 volts. Each pin can provide or receive a maximum of 40 mA and has an internal pull-up resistor (disconnected by default) of 20-50 </w:t>
      </w:r>
      <w:proofErr w:type="spellStart"/>
      <w:r w:rsidRPr="00D5454B">
        <w:rPr>
          <w:rFonts w:ascii="Verdana" w:eastAsia="宋体" w:hAnsi="Verdana" w:cs="宋体"/>
          <w:color w:val="4F4E4E"/>
          <w:kern w:val="0"/>
          <w:sz w:val="27"/>
          <w:szCs w:val="27"/>
        </w:rPr>
        <w:t>kOhms</w:t>
      </w:r>
      <w:proofErr w:type="spellEnd"/>
      <w:r w:rsidRPr="00D5454B">
        <w:rPr>
          <w:rFonts w:ascii="Verdana" w:eastAsia="宋体" w:hAnsi="Verdana" w:cs="宋体"/>
          <w:color w:val="4F4E4E"/>
          <w:kern w:val="0"/>
          <w:sz w:val="27"/>
          <w:szCs w:val="27"/>
        </w:rPr>
        <w:t>. In addition, some pins have specialized functions:</w:t>
      </w:r>
    </w:p>
    <w:p w:rsidR="00D5454B" w:rsidRPr="00D5454B" w:rsidRDefault="00D5454B" w:rsidP="00D5454B">
      <w:pPr>
        <w:widowControl/>
        <w:numPr>
          <w:ilvl w:val="0"/>
          <w:numId w:val="3"/>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Serial: 0 (RX) and 1 (TX); Serial 1: 19 (RX) and 18 (TX); Serial 2: 17 (RX) and 16 (TX); Serial 3: 15 (RX) and 14 (TX).</w:t>
      </w:r>
      <w:r w:rsidRPr="00D5454B">
        <w:rPr>
          <w:rFonts w:ascii="Verdana" w:eastAsia="宋体" w:hAnsi="Verdana" w:cs="宋体"/>
          <w:color w:val="4F4E4E"/>
          <w:kern w:val="0"/>
          <w:sz w:val="27"/>
          <w:szCs w:val="27"/>
        </w:rPr>
        <w:t> Used to receive (RX) and transmit (TX) TTL serial data. Pins 0 and 1 are also connected to the corresponding pins of the ATmega16U2 USB-to-TTL Serial chip.</w:t>
      </w:r>
    </w:p>
    <w:p w:rsidR="00D5454B" w:rsidRPr="00D5454B" w:rsidRDefault="00D5454B" w:rsidP="00D5454B">
      <w:pPr>
        <w:widowControl/>
        <w:numPr>
          <w:ilvl w:val="0"/>
          <w:numId w:val="3"/>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External Interrupts: 2 (interrupt 0), 3 (interrupt 1), 18 (interrupt 5), 19 (interrupt 4), 20 (interrupt 3), and 21 (interrupt 2).</w:t>
      </w:r>
      <w:r w:rsidRPr="00D5454B">
        <w:rPr>
          <w:rFonts w:ascii="Verdana" w:eastAsia="宋体" w:hAnsi="Verdana" w:cs="宋体"/>
          <w:color w:val="4F4E4E"/>
          <w:kern w:val="0"/>
          <w:sz w:val="27"/>
          <w:szCs w:val="27"/>
        </w:rPr>
        <w:t xml:space="preserve"> These pins can be configured to trigger an interrupt on a low value, a rising or falling edge, or a change in value. See </w:t>
      </w:r>
      <w:proofErr w:type="spellStart"/>
      <w:r w:rsidRPr="00D5454B">
        <w:rPr>
          <w:rFonts w:ascii="Verdana" w:eastAsia="宋体" w:hAnsi="Verdana" w:cs="宋体"/>
          <w:color w:val="4F4E4E"/>
          <w:kern w:val="0"/>
          <w:sz w:val="27"/>
          <w:szCs w:val="27"/>
        </w:rPr>
        <w:t>the</w:t>
      </w:r>
      <w:hyperlink r:id="rId17" w:history="1">
        <w:proofErr w:type="gramStart"/>
        <w:r w:rsidRPr="00D5454B">
          <w:rPr>
            <w:rFonts w:ascii="Verdana" w:eastAsia="宋体" w:hAnsi="Verdana" w:cs="宋体"/>
            <w:color w:val="00979C"/>
            <w:kern w:val="0"/>
            <w:sz w:val="24"/>
            <w:szCs w:val="24"/>
            <w:u w:val="single"/>
          </w:rPr>
          <w:t>attachInterrupt</w:t>
        </w:r>
        <w:proofErr w:type="spellEnd"/>
        <w:r w:rsidRPr="00D5454B">
          <w:rPr>
            <w:rFonts w:ascii="Verdana" w:eastAsia="宋体" w:hAnsi="Verdana" w:cs="宋体"/>
            <w:color w:val="00979C"/>
            <w:kern w:val="0"/>
            <w:sz w:val="24"/>
            <w:szCs w:val="24"/>
            <w:u w:val="single"/>
          </w:rPr>
          <w:t>(</w:t>
        </w:r>
        <w:proofErr w:type="gramEnd"/>
        <w:r w:rsidRPr="00D5454B">
          <w:rPr>
            <w:rFonts w:ascii="Verdana" w:eastAsia="宋体" w:hAnsi="Verdana" w:cs="宋体"/>
            <w:color w:val="00979C"/>
            <w:kern w:val="0"/>
            <w:sz w:val="24"/>
            <w:szCs w:val="24"/>
            <w:u w:val="single"/>
          </w:rPr>
          <w:t>)</w:t>
        </w:r>
      </w:hyperlink>
      <w:r w:rsidRPr="00D5454B">
        <w:rPr>
          <w:rFonts w:ascii="Verdana" w:eastAsia="宋体" w:hAnsi="Verdana" w:cs="宋体"/>
          <w:color w:val="4F4E4E"/>
          <w:kern w:val="0"/>
          <w:sz w:val="27"/>
          <w:szCs w:val="27"/>
        </w:rPr>
        <w:t> function for details.</w:t>
      </w:r>
    </w:p>
    <w:p w:rsidR="00D5454B" w:rsidRPr="00D5454B" w:rsidRDefault="00D5454B" w:rsidP="00D5454B">
      <w:pPr>
        <w:widowControl/>
        <w:numPr>
          <w:ilvl w:val="0"/>
          <w:numId w:val="3"/>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PWM: 2 to 13 and 44 to 46.</w:t>
      </w:r>
      <w:r w:rsidRPr="00D5454B">
        <w:rPr>
          <w:rFonts w:ascii="Verdana" w:eastAsia="宋体" w:hAnsi="Verdana" w:cs="宋体"/>
          <w:color w:val="4F4E4E"/>
          <w:kern w:val="0"/>
          <w:sz w:val="27"/>
          <w:szCs w:val="27"/>
        </w:rPr>
        <w:t> Provide 8-bit PWM output with the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"http://arduino.cc/en/Reference/AnalogWrite" </w:instrText>
      </w:r>
      <w:r w:rsidRPr="00D5454B">
        <w:rPr>
          <w:rFonts w:ascii="Verdana" w:eastAsia="宋体" w:hAnsi="Verdana" w:cs="宋体"/>
          <w:color w:val="4F4E4E"/>
          <w:kern w:val="0"/>
          <w:sz w:val="27"/>
          <w:szCs w:val="27"/>
        </w:rPr>
        <w:fldChar w:fldCharType="separate"/>
      </w:r>
      <w:proofErr w:type="gramStart"/>
      <w:r w:rsidRPr="00D5454B">
        <w:rPr>
          <w:rFonts w:ascii="Verdana" w:eastAsia="宋体" w:hAnsi="Verdana" w:cs="宋体"/>
          <w:color w:val="00979C"/>
          <w:kern w:val="0"/>
          <w:sz w:val="24"/>
          <w:szCs w:val="24"/>
          <w:u w:val="single"/>
        </w:rPr>
        <w:t>analogWrite</w:t>
      </w:r>
      <w:proofErr w:type="spellEnd"/>
      <w:r w:rsidRPr="00D5454B">
        <w:rPr>
          <w:rFonts w:ascii="Verdana" w:eastAsia="宋体" w:hAnsi="Verdana" w:cs="宋体"/>
          <w:color w:val="00979C"/>
          <w:kern w:val="0"/>
          <w:sz w:val="24"/>
          <w:szCs w:val="24"/>
          <w:u w:val="single"/>
        </w:rPr>
        <w:t>(</w:t>
      </w:r>
      <w:proofErr w:type="gramEnd"/>
      <w:r w:rsidRPr="00D5454B">
        <w:rPr>
          <w:rFonts w:ascii="Verdana" w:eastAsia="宋体" w:hAnsi="Verdana" w:cs="宋体"/>
          <w:color w:val="00979C"/>
          <w:kern w:val="0"/>
          <w:sz w:val="24"/>
          <w:szCs w:val="24"/>
          <w:u w:val="single"/>
        </w:rPr>
        <w:t>)</w:t>
      </w:r>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 function.</w:t>
      </w:r>
    </w:p>
    <w:p w:rsidR="00D5454B" w:rsidRPr="00D5454B" w:rsidRDefault="00D5454B" w:rsidP="00D5454B">
      <w:pPr>
        <w:widowControl/>
        <w:numPr>
          <w:ilvl w:val="0"/>
          <w:numId w:val="3"/>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SPI: 50 (MISO), 51 (MOSI), 52 (SCK), 53 (SS).</w:t>
      </w:r>
      <w:r w:rsidRPr="00D5454B">
        <w:rPr>
          <w:rFonts w:ascii="Verdana" w:eastAsia="宋体" w:hAnsi="Verdana" w:cs="宋体"/>
          <w:color w:val="4F4E4E"/>
          <w:kern w:val="0"/>
          <w:sz w:val="27"/>
          <w:szCs w:val="27"/>
        </w:rPr>
        <w:t> These pins support SPI communication using the </w:t>
      </w:r>
      <w:hyperlink r:id="rId18" w:history="1">
        <w:r w:rsidRPr="00D5454B">
          <w:rPr>
            <w:rFonts w:ascii="Verdana" w:eastAsia="宋体" w:hAnsi="Verdana" w:cs="宋体"/>
            <w:color w:val="00979C"/>
            <w:kern w:val="0"/>
            <w:sz w:val="24"/>
            <w:szCs w:val="24"/>
            <w:u w:val="single"/>
          </w:rPr>
          <w:t>SPI library</w:t>
        </w:r>
      </w:hyperlink>
      <w:r w:rsidRPr="00D5454B">
        <w:rPr>
          <w:rFonts w:ascii="Verdana" w:eastAsia="宋体" w:hAnsi="Verdana" w:cs="宋体"/>
          <w:color w:val="4F4E4E"/>
          <w:kern w:val="0"/>
          <w:sz w:val="27"/>
          <w:szCs w:val="27"/>
        </w:rPr>
        <w:t xml:space="preserve">. The SPI pins are also broken out on the </w:t>
      </w:r>
      <w:r w:rsidRPr="00D5454B">
        <w:rPr>
          <w:rFonts w:ascii="Verdana" w:eastAsia="宋体" w:hAnsi="Verdana" w:cs="宋体"/>
          <w:color w:val="4F4E4E"/>
          <w:kern w:val="0"/>
          <w:sz w:val="27"/>
          <w:szCs w:val="27"/>
        </w:rPr>
        <w:lastRenderedPageBreak/>
        <w:t xml:space="preserve">ICSP header, which is physically compatible with the Uno, </w:t>
      </w:r>
      <w:proofErr w:type="spellStart"/>
      <w:r w:rsidRPr="00D5454B">
        <w:rPr>
          <w:rFonts w:ascii="Verdana" w:eastAsia="宋体" w:hAnsi="Verdana" w:cs="宋体"/>
          <w:color w:val="4F4E4E"/>
          <w:kern w:val="0"/>
          <w:sz w:val="27"/>
          <w:szCs w:val="27"/>
        </w:rPr>
        <w:t>Duemilanove</w:t>
      </w:r>
      <w:proofErr w:type="spellEnd"/>
      <w:r w:rsidRPr="00D5454B">
        <w:rPr>
          <w:rFonts w:ascii="Verdana" w:eastAsia="宋体" w:hAnsi="Verdana" w:cs="宋体"/>
          <w:color w:val="4F4E4E"/>
          <w:kern w:val="0"/>
          <w:sz w:val="27"/>
          <w:szCs w:val="27"/>
        </w:rPr>
        <w:t xml:space="preserve"> and </w:t>
      </w:r>
      <w:proofErr w:type="spellStart"/>
      <w:r w:rsidRPr="00D5454B">
        <w:rPr>
          <w:rFonts w:ascii="Verdana" w:eastAsia="宋体" w:hAnsi="Verdana" w:cs="宋体"/>
          <w:color w:val="4F4E4E"/>
          <w:kern w:val="0"/>
          <w:sz w:val="27"/>
          <w:szCs w:val="27"/>
        </w:rPr>
        <w:t>Diecimila</w:t>
      </w:r>
      <w:proofErr w:type="spellEnd"/>
      <w:r w:rsidRPr="00D5454B">
        <w:rPr>
          <w:rFonts w:ascii="Verdana" w:eastAsia="宋体" w:hAnsi="Verdana" w:cs="宋体"/>
          <w:color w:val="4F4E4E"/>
          <w:kern w:val="0"/>
          <w:sz w:val="27"/>
          <w:szCs w:val="27"/>
        </w:rPr>
        <w:t>.</w:t>
      </w:r>
    </w:p>
    <w:p w:rsidR="00D5454B" w:rsidRPr="00D5454B" w:rsidRDefault="00D5454B" w:rsidP="00D5454B">
      <w:pPr>
        <w:widowControl/>
        <w:numPr>
          <w:ilvl w:val="0"/>
          <w:numId w:val="3"/>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LED: 13.</w:t>
      </w:r>
      <w:r w:rsidRPr="00D5454B">
        <w:rPr>
          <w:rFonts w:ascii="Verdana" w:eastAsia="宋体" w:hAnsi="Verdana" w:cs="宋体"/>
          <w:color w:val="4F4E4E"/>
          <w:kern w:val="0"/>
          <w:sz w:val="27"/>
          <w:szCs w:val="27"/>
        </w:rPr>
        <w:t> There is a built-in LED connected to digital pin 13. When the pin is HIGH value, the LED is on, when the pin is LOW, it's off.</w:t>
      </w:r>
    </w:p>
    <w:p w:rsidR="00D5454B" w:rsidRPr="00D5454B" w:rsidRDefault="00D5454B" w:rsidP="00D5454B">
      <w:pPr>
        <w:widowControl/>
        <w:numPr>
          <w:ilvl w:val="0"/>
          <w:numId w:val="3"/>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TWI: 20 (SDA) and 21 (SCL).</w:t>
      </w:r>
      <w:r w:rsidRPr="00D5454B">
        <w:rPr>
          <w:rFonts w:ascii="Verdana" w:eastAsia="宋体" w:hAnsi="Verdana" w:cs="宋体"/>
          <w:color w:val="4F4E4E"/>
          <w:kern w:val="0"/>
          <w:sz w:val="27"/>
          <w:szCs w:val="27"/>
        </w:rPr>
        <w:t> Support TWI communication using the </w:t>
      </w:r>
      <w:hyperlink r:id="rId19" w:history="1">
        <w:r w:rsidRPr="00D5454B">
          <w:rPr>
            <w:rFonts w:ascii="Verdana" w:eastAsia="宋体" w:hAnsi="Verdana" w:cs="宋体"/>
            <w:color w:val="00979C"/>
            <w:kern w:val="0"/>
            <w:sz w:val="24"/>
            <w:szCs w:val="24"/>
            <w:u w:val="single"/>
          </w:rPr>
          <w:t>Wire library</w:t>
        </w:r>
      </w:hyperlink>
      <w:r w:rsidRPr="00D5454B">
        <w:rPr>
          <w:rFonts w:ascii="Verdana" w:eastAsia="宋体" w:hAnsi="Verdana" w:cs="宋体"/>
          <w:color w:val="4F4E4E"/>
          <w:kern w:val="0"/>
          <w:sz w:val="27"/>
          <w:szCs w:val="27"/>
        </w:rPr>
        <w:t xml:space="preserve">. Note that these pins are not in the same location as the TWI pins on the </w:t>
      </w:r>
      <w:proofErr w:type="spellStart"/>
      <w:r w:rsidRPr="00D5454B">
        <w:rPr>
          <w:rFonts w:ascii="Verdana" w:eastAsia="宋体" w:hAnsi="Verdana" w:cs="宋体"/>
          <w:color w:val="4F4E4E"/>
          <w:kern w:val="0"/>
          <w:sz w:val="27"/>
          <w:szCs w:val="27"/>
        </w:rPr>
        <w:t>Duemilanove</w:t>
      </w:r>
      <w:proofErr w:type="spellEnd"/>
      <w:r w:rsidRPr="00D5454B">
        <w:rPr>
          <w:rFonts w:ascii="Verdana" w:eastAsia="宋体" w:hAnsi="Verdana" w:cs="宋体"/>
          <w:color w:val="4F4E4E"/>
          <w:kern w:val="0"/>
          <w:sz w:val="27"/>
          <w:szCs w:val="27"/>
        </w:rPr>
        <w:t xml:space="preserve"> or </w:t>
      </w:r>
      <w:proofErr w:type="spellStart"/>
      <w:r w:rsidRPr="00D5454B">
        <w:rPr>
          <w:rFonts w:ascii="Verdana" w:eastAsia="宋体" w:hAnsi="Verdana" w:cs="宋体"/>
          <w:color w:val="4F4E4E"/>
          <w:kern w:val="0"/>
          <w:sz w:val="27"/>
          <w:szCs w:val="27"/>
        </w:rPr>
        <w:t>Diecimila</w:t>
      </w:r>
      <w:proofErr w:type="spellEnd"/>
      <w:r w:rsidRPr="00D5454B">
        <w:rPr>
          <w:rFonts w:ascii="Verdana" w:eastAsia="宋体" w:hAnsi="Verdana" w:cs="宋体"/>
          <w:color w:val="4F4E4E"/>
          <w:kern w:val="0"/>
          <w:sz w:val="27"/>
          <w:szCs w:val="27"/>
        </w:rPr>
        <w:t>.</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Mega2560 has 16 analog inputs, each of which provide 10 bits of resolution (i.e. 1024 different values). By default they measure from ground to 5 volts, though is it possible to change the upper end of their range using the AREF pin and </w:t>
      </w:r>
      <w:proofErr w:type="spellStart"/>
      <w:proofErr w:type="gramStart"/>
      <w:r w:rsidRPr="00D5454B">
        <w:rPr>
          <w:rFonts w:ascii="Verdana" w:eastAsia="宋体" w:hAnsi="Verdana" w:cs="宋体"/>
          <w:color w:val="4F4E4E"/>
          <w:kern w:val="0"/>
          <w:sz w:val="27"/>
          <w:szCs w:val="27"/>
        </w:rPr>
        <w:t>analogReference</w:t>
      </w:r>
      <w:proofErr w:type="spellEnd"/>
      <w:r w:rsidRPr="00D5454B">
        <w:rPr>
          <w:rFonts w:ascii="Verdana" w:eastAsia="宋体" w:hAnsi="Verdana" w:cs="宋体"/>
          <w:color w:val="4F4E4E"/>
          <w:kern w:val="0"/>
          <w:sz w:val="27"/>
          <w:szCs w:val="27"/>
        </w:rPr>
        <w:t>(</w:t>
      </w:r>
      <w:proofErr w:type="gramEnd"/>
      <w:r w:rsidRPr="00D5454B">
        <w:rPr>
          <w:rFonts w:ascii="Verdana" w:eastAsia="宋体" w:hAnsi="Verdana" w:cs="宋体"/>
          <w:color w:val="4F4E4E"/>
          <w:kern w:val="0"/>
          <w:sz w:val="27"/>
          <w:szCs w:val="27"/>
        </w:rPr>
        <w:t>) function.</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There are a couple of other pins on the board:</w:t>
      </w:r>
    </w:p>
    <w:p w:rsidR="00D5454B" w:rsidRPr="00D5454B" w:rsidRDefault="00D5454B" w:rsidP="00D5454B">
      <w:pPr>
        <w:widowControl/>
        <w:numPr>
          <w:ilvl w:val="0"/>
          <w:numId w:val="4"/>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AREF.</w:t>
      </w:r>
      <w:r w:rsidRPr="00D5454B">
        <w:rPr>
          <w:rFonts w:ascii="Verdana" w:eastAsia="宋体" w:hAnsi="Verdana" w:cs="宋体"/>
          <w:color w:val="4F4E4E"/>
          <w:kern w:val="0"/>
          <w:sz w:val="27"/>
          <w:szCs w:val="27"/>
        </w:rPr>
        <w:t> Reference voltage for the analog inputs. Used with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"http://arduino.cc/en/Reference/AnalogReference" </w:instrText>
      </w:r>
      <w:r w:rsidRPr="00D5454B">
        <w:rPr>
          <w:rFonts w:ascii="Verdana" w:eastAsia="宋体" w:hAnsi="Verdana" w:cs="宋体"/>
          <w:color w:val="4F4E4E"/>
          <w:kern w:val="0"/>
          <w:sz w:val="27"/>
          <w:szCs w:val="27"/>
        </w:rPr>
        <w:fldChar w:fldCharType="separate"/>
      </w:r>
      <w:proofErr w:type="gramStart"/>
      <w:r w:rsidRPr="00D5454B">
        <w:rPr>
          <w:rFonts w:ascii="Verdana" w:eastAsia="宋体" w:hAnsi="Verdana" w:cs="宋体"/>
          <w:color w:val="00979C"/>
          <w:kern w:val="0"/>
          <w:sz w:val="24"/>
          <w:szCs w:val="24"/>
          <w:u w:val="single"/>
        </w:rPr>
        <w:t>analogReference</w:t>
      </w:r>
      <w:proofErr w:type="spellEnd"/>
      <w:proofErr w:type="gramEnd"/>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w:t>
      </w:r>
    </w:p>
    <w:p w:rsidR="00D5454B" w:rsidRPr="00D5454B" w:rsidRDefault="00D5454B" w:rsidP="00D5454B">
      <w:pPr>
        <w:widowControl/>
        <w:numPr>
          <w:ilvl w:val="0"/>
          <w:numId w:val="4"/>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TyponineSans Text 16" w:eastAsia="宋体" w:hAnsi="TyponineSans Text 16" w:cs="宋体"/>
          <w:color w:val="4F4E4E"/>
          <w:kern w:val="0"/>
          <w:sz w:val="27"/>
          <w:szCs w:val="27"/>
        </w:rPr>
        <w:t>Reset.</w:t>
      </w:r>
      <w:r w:rsidRPr="00D5454B">
        <w:rPr>
          <w:rFonts w:ascii="Verdana" w:eastAsia="宋体" w:hAnsi="Verdana" w:cs="宋体"/>
          <w:color w:val="4F4E4E"/>
          <w:kern w:val="0"/>
          <w:sz w:val="27"/>
          <w:szCs w:val="27"/>
        </w:rPr>
        <w:t> Bring this line LOW to reset the microcontroller. Typically used to add a reset button to shields which block the one on the board.</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Communication</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Mega2560 has a number of facilities for communicating with a computer, another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or other microcontrollers. The ATmega2560 provides four hardware UARTs for TTL (5V) serial communication. An ATmega16U2(</w:t>
      </w:r>
      <w:proofErr w:type="spellStart"/>
      <w:r w:rsidRPr="00D5454B">
        <w:rPr>
          <w:rFonts w:ascii="Verdana" w:eastAsia="宋体" w:hAnsi="Verdana" w:cs="宋体"/>
          <w:color w:val="4F4E4E"/>
          <w:kern w:val="0"/>
          <w:sz w:val="27"/>
          <w:szCs w:val="27"/>
        </w:rPr>
        <w:t>ATmega</w:t>
      </w:r>
      <w:proofErr w:type="spellEnd"/>
      <w:r w:rsidRPr="00D5454B">
        <w:rPr>
          <w:rFonts w:ascii="Verdana" w:eastAsia="宋体" w:hAnsi="Verdana" w:cs="宋体"/>
          <w:color w:val="4F4E4E"/>
          <w:kern w:val="0"/>
          <w:sz w:val="27"/>
          <w:szCs w:val="27"/>
        </w:rPr>
        <w:t> 8U2 on the revision 1 and revision 2 boards) on the board channels one of these over USB and provides a virtual com port to software on the computer (Windows machines will need a .</w:t>
      </w:r>
      <w:proofErr w:type="spellStart"/>
      <w:r w:rsidRPr="00D5454B">
        <w:rPr>
          <w:rFonts w:ascii="Verdana" w:eastAsia="宋体" w:hAnsi="Verdana" w:cs="宋体"/>
          <w:color w:val="4F4E4E"/>
          <w:kern w:val="0"/>
          <w:sz w:val="27"/>
          <w:szCs w:val="27"/>
        </w:rPr>
        <w:t>inf</w:t>
      </w:r>
      <w:proofErr w:type="spellEnd"/>
      <w:r w:rsidRPr="00D5454B">
        <w:rPr>
          <w:rFonts w:ascii="Verdana" w:eastAsia="宋体" w:hAnsi="Verdana" w:cs="宋体"/>
          <w:color w:val="4F4E4E"/>
          <w:kern w:val="0"/>
          <w:sz w:val="27"/>
          <w:szCs w:val="27"/>
        </w:rPr>
        <w:t xml:space="preserve"> file, but OSX and Linux machines will recognize the board as </w:t>
      </w:r>
      <w:r w:rsidRPr="00D5454B">
        <w:rPr>
          <w:rFonts w:ascii="Verdana" w:eastAsia="宋体" w:hAnsi="Verdana" w:cs="宋体"/>
          <w:color w:val="4F4E4E"/>
          <w:kern w:val="0"/>
          <w:sz w:val="27"/>
          <w:szCs w:val="27"/>
        </w:rPr>
        <w:lastRenderedPageBreak/>
        <w:t xml:space="preserve">a COM port automatically.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software includes a serial monitor which allows simple textual data to be sent to and from the board. The RX and TX LEDs on the board will flash when data is being transmitted via the ATmega8U2/ATmega16U2 chip and USB connection to the computer (but not for serial communication on pins 0 and 1).</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A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"http://www.arduino.cc/en/Reference/SoftwareSerial" </w:instrText>
      </w:r>
      <w:r w:rsidRPr="00D5454B">
        <w:rPr>
          <w:rFonts w:ascii="Verdana" w:eastAsia="宋体" w:hAnsi="Verdana" w:cs="宋体"/>
          <w:color w:val="4F4E4E"/>
          <w:kern w:val="0"/>
          <w:sz w:val="27"/>
          <w:szCs w:val="27"/>
        </w:rPr>
        <w:fldChar w:fldCharType="separate"/>
      </w:r>
      <w:r w:rsidRPr="00D5454B">
        <w:rPr>
          <w:rFonts w:ascii="Verdana" w:eastAsia="宋体" w:hAnsi="Verdana" w:cs="宋体"/>
          <w:color w:val="00979C"/>
          <w:kern w:val="0"/>
          <w:sz w:val="24"/>
          <w:szCs w:val="24"/>
          <w:u w:val="single"/>
        </w:rPr>
        <w:t>SoftwareSerial</w:t>
      </w:r>
      <w:proofErr w:type="spellEnd"/>
      <w:r w:rsidRPr="00D5454B">
        <w:rPr>
          <w:rFonts w:ascii="Verdana" w:eastAsia="宋体" w:hAnsi="Verdana" w:cs="宋体"/>
          <w:color w:val="00979C"/>
          <w:kern w:val="0"/>
          <w:sz w:val="24"/>
          <w:szCs w:val="24"/>
          <w:u w:val="single"/>
        </w:rPr>
        <w:t xml:space="preserve"> library</w:t>
      </w:r>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 allows for serial communication on any of the Mega2560's digital pins.</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ATmega2560 also supports TWI and SPI communication.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software includes a Wire library to simplify use of the TWI bus; see the </w:t>
      </w:r>
      <w:hyperlink r:id="rId20" w:history="1">
        <w:r w:rsidRPr="00D5454B">
          <w:rPr>
            <w:rFonts w:ascii="Verdana" w:eastAsia="宋体" w:hAnsi="Verdana" w:cs="宋体"/>
            <w:color w:val="00979C"/>
            <w:kern w:val="0"/>
            <w:sz w:val="24"/>
            <w:szCs w:val="24"/>
            <w:u w:val="single"/>
          </w:rPr>
          <w:t>documentation</w:t>
        </w:r>
      </w:hyperlink>
      <w:r w:rsidRPr="00D5454B">
        <w:rPr>
          <w:rFonts w:ascii="Verdana" w:eastAsia="宋体" w:hAnsi="Verdana" w:cs="宋体"/>
          <w:color w:val="4F4E4E"/>
          <w:kern w:val="0"/>
          <w:sz w:val="27"/>
          <w:szCs w:val="27"/>
        </w:rPr>
        <w:t> for details. For SPI communication, use the </w:t>
      </w:r>
      <w:hyperlink r:id="rId21" w:history="1">
        <w:r w:rsidRPr="00D5454B">
          <w:rPr>
            <w:rFonts w:ascii="Verdana" w:eastAsia="宋体" w:hAnsi="Verdana" w:cs="宋体"/>
            <w:color w:val="00979C"/>
            <w:kern w:val="0"/>
            <w:sz w:val="24"/>
            <w:szCs w:val="24"/>
            <w:u w:val="single"/>
          </w:rPr>
          <w:t>SPI library</w:t>
        </w:r>
      </w:hyperlink>
      <w:r w:rsidRPr="00D5454B">
        <w:rPr>
          <w:rFonts w:ascii="Verdana" w:eastAsia="宋体" w:hAnsi="Verdana" w:cs="宋体"/>
          <w:color w:val="4F4E4E"/>
          <w:kern w:val="0"/>
          <w:sz w:val="27"/>
          <w:szCs w:val="27"/>
        </w:rPr>
        <w:t>.</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Programming</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 can be programmed with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software (</w:t>
      </w:r>
      <w:hyperlink r:id="rId22" w:history="1">
        <w:r w:rsidRPr="00D5454B">
          <w:rPr>
            <w:rFonts w:ascii="Verdana" w:eastAsia="宋体" w:hAnsi="Verdana" w:cs="宋体"/>
            <w:color w:val="00979C"/>
            <w:kern w:val="0"/>
            <w:sz w:val="24"/>
            <w:szCs w:val="24"/>
            <w:u w:val="single"/>
          </w:rPr>
          <w:t>download</w:t>
        </w:r>
      </w:hyperlink>
      <w:r w:rsidRPr="00D5454B">
        <w:rPr>
          <w:rFonts w:ascii="Verdana" w:eastAsia="宋体" w:hAnsi="Verdana" w:cs="宋体"/>
          <w:color w:val="4F4E4E"/>
          <w:kern w:val="0"/>
          <w:sz w:val="27"/>
          <w:szCs w:val="27"/>
        </w:rPr>
        <w:t>). For details, see the </w:t>
      </w:r>
      <w:hyperlink r:id="rId23" w:history="1">
        <w:r w:rsidRPr="00D5454B">
          <w:rPr>
            <w:rFonts w:ascii="Verdana" w:eastAsia="宋体" w:hAnsi="Verdana" w:cs="宋体"/>
            <w:color w:val="00979C"/>
            <w:kern w:val="0"/>
            <w:sz w:val="24"/>
            <w:szCs w:val="24"/>
            <w:u w:val="single"/>
          </w:rPr>
          <w:t>reference</w:t>
        </w:r>
      </w:hyperlink>
      <w:r w:rsidRPr="00D5454B">
        <w:rPr>
          <w:rFonts w:ascii="Verdana" w:eastAsia="宋体" w:hAnsi="Verdana" w:cs="宋体"/>
          <w:color w:val="4F4E4E"/>
          <w:kern w:val="0"/>
          <w:sz w:val="27"/>
          <w:szCs w:val="27"/>
        </w:rPr>
        <w:t> </w:t>
      </w:r>
      <w:proofErr w:type="spellStart"/>
      <w:r w:rsidRPr="00D5454B">
        <w:rPr>
          <w:rFonts w:ascii="Verdana" w:eastAsia="宋体" w:hAnsi="Verdana" w:cs="宋体"/>
          <w:color w:val="4F4E4E"/>
          <w:kern w:val="0"/>
          <w:sz w:val="27"/>
          <w:szCs w:val="27"/>
        </w:rPr>
        <w:t>and</w:t>
      </w:r>
      <w:hyperlink r:id="rId24" w:history="1">
        <w:r w:rsidRPr="00D5454B">
          <w:rPr>
            <w:rFonts w:ascii="Verdana" w:eastAsia="宋体" w:hAnsi="Verdana" w:cs="宋体"/>
            <w:color w:val="00979C"/>
            <w:kern w:val="0"/>
            <w:sz w:val="24"/>
            <w:szCs w:val="24"/>
            <w:u w:val="single"/>
          </w:rPr>
          <w:t>tutorials</w:t>
        </w:r>
        <w:proofErr w:type="spellEnd"/>
      </w:hyperlink>
      <w:r w:rsidRPr="00D5454B">
        <w:rPr>
          <w:rFonts w:ascii="Verdana" w:eastAsia="宋体" w:hAnsi="Verdana" w:cs="宋体"/>
          <w:color w:val="4F4E4E"/>
          <w:kern w:val="0"/>
          <w:sz w:val="27"/>
          <w:szCs w:val="27"/>
        </w:rPr>
        <w:t>.</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ATmega2560 on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 comes </w:t>
      </w:r>
      <w:proofErr w:type="spellStart"/>
      <w:r w:rsidRPr="00D5454B">
        <w:rPr>
          <w:rFonts w:ascii="Verdana" w:eastAsia="宋体" w:hAnsi="Verdana" w:cs="宋体"/>
          <w:color w:val="4F4E4E"/>
          <w:kern w:val="0"/>
          <w:sz w:val="27"/>
          <w:szCs w:val="27"/>
        </w:rPr>
        <w:t>preburned</w:t>
      </w:r>
      <w:proofErr w:type="spellEnd"/>
      <w:r w:rsidRPr="00D5454B">
        <w:rPr>
          <w:rFonts w:ascii="Verdana" w:eastAsia="宋体" w:hAnsi="Verdana" w:cs="宋体"/>
          <w:color w:val="4F4E4E"/>
          <w:kern w:val="0"/>
          <w:sz w:val="27"/>
          <w:szCs w:val="27"/>
        </w:rPr>
        <w:t xml:space="preserve"> with a </w:t>
      </w:r>
      <w:proofErr w:type="spellStart"/>
      <w:r w:rsidRPr="00D5454B">
        <w:rPr>
          <w:rFonts w:ascii="Verdana" w:eastAsia="宋体" w:hAnsi="Verdana" w:cs="宋体"/>
          <w:color w:val="4F4E4E"/>
          <w:kern w:val="0"/>
          <w:sz w:val="27"/>
          <w:szCs w:val="27"/>
        </w:rPr>
        <w:fldChar w:fldCharType="begin"/>
      </w:r>
      <w:r w:rsidRPr="00D5454B">
        <w:rPr>
          <w:rFonts w:ascii="Verdana" w:eastAsia="宋体" w:hAnsi="Verdana" w:cs="宋体"/>
          <w:color w:val="4F4E4E"/>
          <w:kern w:val="0"/>
          <w:sz w:val="27"/>
          <w:szCs w:val="27"/>
        </w:rPr>
        <w:instrText xml:space="preserve"> HYPERLINK "http://arduino.cc/en/Tutorial/Bootloader" </w:instrText>
      </w:r>
      <w:r w:rsidRPr="00D5454B">
        <w:rPr>
          <w:rFonts w:ascii="Verdana" w:eastAsia="宋体" w:hAnsi="Verdana" w:cs="宋体"/>
          <w:color w:val="4F4E4E"/>
          <w:kern w:val="0"/>
          <w:sz w:val="27"/>
          <w:szCs w:val="27"/>
        </w:rPr>
        <w:fldChar w:fldCharType="separate"/>
      </w:r>
      <w:r w:rsidRPr="00D5454B">
        <w:rPr>
          <w:rFonts w:ascii="Verdana" w:eastAsia="宋体" w:hAnsi="Verdana" w:cs="宋体"/>
          <w:color w:val="00979C"/>
          <w:kern w:val="0"/>
          <w:sz w:val="24"/>
          <w:szCs w:val="24"/>
          <w:u w:val="single"/>
        </w:rPr>
        <w:t>bootloader</w:t>
      </w:r>
      <w:proofErr w:type="spellEnd"/>
      <w:r w:rsidRPr="00D5454B">
        <w:rPr>
          <w:rFonts w:ascii="Verdana" w:eastAsia="宋体" w:hAnsi="Verdana" w:cs="宋体"/>
          <w:color w:val="4F4E4E"/>
          <w:kern w:val="0"/>
          <w:sz w:val="27"/>
          <w:szCs w:val="27"/>
        </w:rPr>
        <w:fldChar w:fldCharType="end"/>
      </w:r>
      <w:r w:rsidRPr="00D5454B">
        <w:rPr>
          <w:rFonts w:ascii="Verdana" w:eastAsia="宋体" w:hAnsi="Verdana" w:cs="宋体"/>
          <w:color w:val="4F4E4E"/>
          <w:kern w:val="0"/>
          <w:sz w:val="27"/>
          <w:szCs w:val="27"/>
        </w:rPr>
        <w:t> that allows you to upload new code to it without the use of an external hardware programmer. It communicates using the original STK500 protocol (</w:t>
      </w:r>
      <w:hyperlink r:id="rId25" w:history="1">
        <w:r w:rsidRPr="00D5454B">
          <w:rPr>
            <w:rFonts w:ascii="Verdana" w:eastAsia="宋体" w:hAnsi="Verdana" w:cs="宋体"/>
            <w:color w:val="00979C"/>
            <w:kern w:val="0"/>
            <w:sz w:val="24"/>
            <w:szCs w:val="24"/>
            <w:u w:val="single"/>
          </w:rPr>
          <w:t>reference</w:t>
        </w:r>
      </w:hyperlink>
      <w:r w:rsidRPr="00D5454B">
        <w:rPr>
          <w:rFonts w:ascii="Verdana" w:eastAsia="宋体" w:hAnsi="Verdana" w:cs="宋体"/>
          <w:color w:val="4F4E4E"/>
          <w:kern w:val="0"/>
          <w:sz w:val="27"/>
          <w:szCs w:val="27"/>
        </w:rPr>
        <w:t>, </w:t>
      </w:r>
      <w:hyperlink r:id="rId26" w:history="1">
        <w:r w:rsidRPr="00D5454B">
          <w:rPr>
            <w:rFonts w:ascii="Verdana" w:eastAsia="宋体" w:hAnsi="Verdana" w:cs="宋体"/>
            <w:color w:val="00979C"/>
            <w:kern w:val="0"/>
            <w:sz w:val="24"/>
            <w:szCs w:val="24"/>
            <w:u w:val="single"/>
          </w:rPr>
          <w:t>C header files</w:t>
        </w:r>
      </w:hyperlink>
      <w:r w:rsidRPr="00D5454B">
        <w:rPr>
          <w:rFonts w:ascii="Verdana" w:eastAsia="宋体" w:hAnsi="Verdana" w:cs="宋体"/>
          <w:color w:val="4F4E4E"/>
          <w:kern w:val="0"/>
          <w:sz w:val="27"/>
          <w:szCs w:val="27"/>
        </w:rPr>
        <w:t>).</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You can also bypass the </w:t>
      </w:r>
      <w:proofErr w:type="spellStart"/>
      <w:r w:rsidRPr="00D5454B">
        <w:rPr>
          <w:rFonts w:ascii="Verdana" w:eastAsia="宋体" w:hAnsi="Verdana" w:cs="宋体"/>
          <w:color w:val="4F4E4E"/>
          <w:kern w:val="0"/>
          <w:sz w:val="27"/>
          <w:szCs w:val="27"/>
        </w:rPr>
        <w:t>bootloader</w:t>
      </w:r>
      <w:proofErr w:type="spellEnd"/>
      <w:r w:rsidRPr="00D5454B">
        <w:rPr>
          <w:rFonts w:ascii="Verdana" w:eastAsia="宋体" w:hAnsi="Verdana" w:cs="宋体"/>
          <w:color w:val="4F4E4E"/>
          <w:kern w:val="0"/>
          <w:sz w:val="27"/>
          <w:szCs w:val="27"/>
        </w:rPr>
        <w:t xml:space="preserve"> and program the microcontroller through the ICSP (In-Circuit Serial Programming) header; see </w:t>
      </w:r>
      <w:hyperlink r:id="rId27" w:history="1">
        <w:r w:rsidRPr="00D5454B">
          <w:rPr>
            <w:rFonts w:ascii="Verdana" w:eastAsia="宋体" w:hAnsi="Verdana" w:cs="宋体"/>
            <w:color w:val="00979C"/>
            <w:kern w:val="0"/>
            <w:sz w:val="24"/>
            <w:szCs w:val="24"/>
            <w:u w:val="single"/>
          </w:rPr>
          <w:t>these instructions</w:t>
        </w:r>
      </w:hyperlink>
      <w:r w:rsidRPr="00D5454B">
        <w:rPr>
          <w:rFonts w:ascii="Verdana" w:eastAsia="宋体" w:hAnsi="Verdana" w:cs="宋体"/>
          <w:color w:val="4F4E4E"/>
          <w:kern w:val="0"/>
          <w:sz w:val="27"/>
          <w:szCs w:val="27"/>
        </w:rPr>
        <w:t> for details.</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 ATmega16U2 (or 8U2 in the rev1 and rev2 boards) firmware source code is available </w:t>
      </w:r>
      <w:hyperlink r:id="rId28" w:history="1">
        <w:r w:rsidRPr="00D5454B">
          <w:rPr>
            <w:rFonts w:ascii="Verdana" w:eastAsia="宋体" w:hAnsi="Verdana" w:cs="宋体"/>
            <w:color w:val="00979C"/>
            <w:kern w:val="0"/>
            <w:sz w:val="24"/>
            <w:szCs w:val="24"/>
            <w:u w:val="single"/>
          </w:rPr>
          <w:t>in the Arduino repository</w:t>
        </w:r>
      </w:hyperlink>
      <w:r w:rsidRPr="00D5454B">
        <w:rPr>
          <w:rFonts w:ascii="Verdana" w:eastAsia="宋体" w:hAnsi="Verdana" w:cs="宋体"/>
          <w:color w:val="4F4E4E"/>
          <w:kern w:val="0"/>
          <w:sz w:val="27"/>
          <w:szCs w:val="27"/>
        </w:rPr>
        <w:t xml:space="preserve">. TheATmega16U2/8U2 is loaded with a DFU </w:t>
      </w:r>
      <w:proofErr w:type="spellStart"/>
      <w:r w:rsidRPr="00D5454B">
        <w:rPr>
          <w:rFonts w:ascii="Verdana" w:eastAsia="宋体" w:hAnsi="Verdana" w:cs="宋体"/>
          <w:color w:val="4F4E4E"/>
          <w:kern w:val="0"/>
          <w:sz w:val="27"/>
          <w:szCs w:val="27"/>
        </w:rPr>
        <w:t>bootloader</w:t>
      </w:r>
      <w:proofErr w:type="spellEnd"/>
      <w:r w:rsidRPr="00D5454B">
        <w:rPr>
          <w:rFonts w:ascii="Verdana" w:eastAsia="宋体" w:hAnsi="Verdana" w:cs="宋体"/>
          <w:color w:val="4F4E4E"/>
          <w:kern w:val="0"/>
          <w:sz w:val="27"/>
          <w:szCs w:val="27"/>
        </w:rPr>
        <w:t>, which can be activated by:</w:t>
      </w:r>
    </w:p>
    <w:p w:rsidR="00D5454B" w:rsidRPr="00D5454B" w:rsidRDefault="00D5454B" w:rsidP="00D5454B">
      <w:pPr>
        <w:widowControl/>
        <w:numPr>
          <w:ilvl w:val="0"/>
          <w:numId w:val="5"/>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lastRenderedPageBreak/>
        <w:t>On Rev1 boards: connecting the solder jumper on the back of the board (near the map of Italy) and then resetting the 8U2.</w:t>
      </w:r>
    </w:p>
    <w:p w:rsidR="00D5454B" w:rsidRPr="00D5454B" w:rsidRDefault="00D5454B" w:rsidP="00D5454B">
      <w:pPr>
        <w:widowControl/>
        <w:numPr>
          <w:ilvl w:val="0"/>
          <w:numId w:val="5"/>
        </w:numPr>
        <w:shd w:val="clear" w:color="auto" w:fill="FFFFFF"/>
        <w:spacing w:before="100" w:beforeAutospacing="1" w:after="100" w:afterAutospacing="1"/>
        <w:ind w:left="0" w:hanging="270"/>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On Rev2 or later boards: there is a resistor that pulling the 8U2/16U2 HWB line to ground, making it easier to put into DFU mode. You can then use </w:t>
      </w:r>
      <w:hyperlink r:id="rId29" w:history="1">
        <w:r w:rsidRPr="00D5454B">
          <w:rPr>
            <w:rFonts w:ascii="Verdana" w:eastAsia="宋体" w:hAnsi="Verdana" w:cs="宋体"/>
            <w:color w:val="00979C"/>
            <w:kern w:val="0"/>
            <w:sz w:val="24"/>
            <w:szCs w:val="24"/>
            <w:u w:val="single"/>
          </w:rPr>
          <w:t>Atmel's FLIP software</w:t>
        </w:r>
      </w:hyperlink>
      <w:r w:rsidRPr="00D5454B">
        <w:rPr>
          <w:rFonts w:ascii="Verdana" w:eastAsia="宋体" w:hAnsi="Verdana" w:cs="宋体"/>
          <w:color w:val="4F4E4E"/>
          <w:kern w:val="0"/>
          <w:sz w:val="27"/>
          <w:szCs w:val="27"/>
        </w:rPr>
        <w:t> (Windows) or the </w:t>
      </w:r>
      <w:hyperlink r:id="rId30" w:history="1">
        <w:r w:rsidRPr="00D5454B">
          <w:rPr>
            <w:rFonts w:ascii="Verdana" w:eastAsia="宋体" w:hAnsi="Verdana" w:cs="宋体"/>
            <w:color w:val="00979C"/>
            <w:kern w:val="0"/>
            <w:sz w:val="24"/>
            <w:szCs w:val="24"/>
            <w:u w:val="single"/>
          </w:rPr>
          <w:t>DFU programmer</w:t>
        </w:r>
      </w:hyperlink>
      <w:r w:rsidRPr="00D5454B">
        <w:rPr>
          <w:rFonts w:ascii="Verdana" w:eastAsia="宋体" w:hAnsi="Verdana" w:cs="宋体"/>
          <w:color w:val="4F4E4E"/>
          <w:kern w:val="0"/>
          <w:sz w:val="27"/>
          <w:szCs w:val="27"/>
        </w:rPr>
        <w:t xml:space="preserve"> (Mac OS X and Linux) to load a new firmware. Or you can use the ISP header with an external programmer (overwriting the DFU </w:t>
      </w:r>
      <w:proofErr w:type="spellStart"/>
      <w:r w:rsidRPr="00D5454B">
        <w:rPr>
          <w:rFonts w:ascii="Verdana" w:eastAsia="宋体" w:hAnsi="Verdana" w:cs="宋体"/>
          <w:color w:val="4F4E4E"/>
          <w:kern w:val="0"/>
          <w:sz w:val="27"/>
          <w:szCs w:val="27"/>
        </w:rPr>
        <w:t>bootloader</w:t>
      </w:r>
      <w:proofErr w:type="spellEnd"/>
      <w:r w:rsidRPr="00D5454B">
        <w:rPr>
          <w:rFonts w:ascii="Verdana" w:eastAsia="宋体" w:hAnsi="Verdana" w:cs="宋体"/>
          <w:color w:val="4F4E4E"/>
          <w:kern w:val="0"/>
          <w:sz w:val="27"/>
          <w:szCs w:val="27"/>
        </w:rPr>
        <w:t>). See </w:t>
      </w:r>
      <w:hyperlink r:id="rId31" w:history="1">
        <w:r w:rsidRPr="00D5454B">
          <w:rPr>
            <w:rFonts w:ascii="Verdana" w:eastAsia="宋体" w:hAnsi="Verdana" w:cs="宋体"/>
            <w:color w:val="00979C"/>
            <w:kern w:val="0"/>
            <w:sz w:val="24"/>
            <w:szCs w:val="24"/>
            <w:u w:val="single"/>
          </w:rPr>
          <w:t>this user-contributed tutorial</w:t>
        </w:r>
      </w:hyperlink>
      <w:r w:rsidRPr="00D5454B">
        <w:rPr>
          <w:rFonts w:ascii="Verdana" w:eastAsia="宋体" w:hAnsi="Verdana" w:cs="宋体"/>
          <w:color w:val="4F4E4E"/>
          <w:kern w:val="0"/>
          <w:sz w:val="27"/>
          <w:szCs w:val="27"/>
        </w:rPr>
        <w:t>for more information.</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Automatic (Software) Reset</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Rather </w:t>
      </w:r>
      <w:proofErr w:type="spellStart"/>
      <w:r w:rsidRPr="00D5454B">
        <w:rPr>
          <w:rFonts w:ascii="Verdana" w:eastAsia="宋体" w:hAnsi="Verdana" w:cs="宋体"/>
          <w:color w:val="4F4E4E"/>
          <w:kern w:val="0"/>
          <w:sz w:val="27"/>
          <w:szCs w:val="27"/>
        </w:rPr>
        <w:t>then</w:t>
      </w:r>
      <w:proofErr w:type="spellEnd"/>
      <w:r w:rsidRPr="00D5454B">
        <w:rPr>
          <w:rFonts w:ascii="Verdana" w:eastAsia="宋体" w:hAnsi="Verdana" w:cs="宋体"/>
          <w:color w:val="4F4E4E"/>
          <w:kern w:val="0"/>
          <w:sz w:val="27"/>
          <w:szCs w:val="27"/>
        </w:rPr>
        <w:t xml:space="preserve"> requiring a physical press of the reset button before an upload,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Mega2560 is designed in a way that allows it to be reset by software running on a connected computer. One of the hardware flow control lines (DTR) of the ATmega8U2 is connected to the reset line of the ATmega2560 via a 100 </w:t>
      </w:r>
      <w:proofErr w:type="spellStart"/>
      <w:r w:rsidRPr="00D5454B">
        <w:rPr>
          <w:rFonts w:ascii="Verdana" w:eastAsia="宋体" w:hAnsi="Verdana" w:cs="宋体"/>
          <w:color w:val="4F4E4E"/>
          <w:kern w:val="0"/>
          <w:sz w:val="27"/>
          <w:szCs w:val="27"/>
        </w:rPr>
        <w:t>nanofarad</w:t>
      </w:r>
      <w:proofErr w:type="spellEnd"/>
      <w:r w:rsidRPr="00D5454B">
        <w:rPr>
          <w:rFonts w:ascii="Verdana" w:eastAsia="宋体" w:hAnsi="Verdana" w:cs="宋体"/>
          <w:color w:val="4F4E4E"/>
          <w:kern w:val="0"/>
          <w:sz w:val="27"/>
          <w:szCs w:val="27"/>
        </w:rPr>
        <w:t xml:space="preserve"> capacitor. When this line is asserted (taken low), the reset line drops long enough to reset the chip.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software uses this capability to allow you to upload code by simply pressing the upload button in 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environment. This means that the </w:t>
      </w:r>
      <w:proofErr w:type="spellStart"/>
      <w:r w:rsidRPr="00D5454B">
        <w:rPr>
          <w:rFonts w:ascii="Verdana" w:eastAsia="宋体" w:hAnsi="Verdana" w:cs="宋体"/>
          <w:color w:val="4F4E4E"/>
          <w:kern w:val="0"/>
          <w:sz w:val="27"/>
          <w:szCs w:val="27"/>
        </w:rPr>
        <w:t>bootloader</w:t>
      </w:r>
      <w:proofErr w:type="spellEnd"/>
      <w:r w:rsidRPr="00D5454B">
        <w:rPr>
          <w:rFonts w:ascii="Verdana" w:eastAsia="宋体" w:hAnsi="Verdana" w:cs="宋体"/>
          <w:color w:val="4F4E4E"/>
          <w:kern w:val="0"/>
          <w:sz w:val="27"/>
          <w:szCs w:val="27"/>
        </w:rPr>
        <w:t xml:space="preserve"> can have a shorter timeout, as the lowering of DTR can be well-coordinated with the start of the upload.</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This setup has other implications. When the Mega2560 is connected to either a computer running Mac OS X or Linux, it resets each time a connection is made to it from software (via USB). For the following half-second or so, the </w:t>
      </w:r>
      <w:proofErr w:type="spellStart"/>
      <w:r w:rsidRPr="00D5454B">
        <w:rPr>
          <w:rFonts w:ascii="Verdana" w:eastAsia="宋体" w:hAnsi="Verdana" w:cs="宋体"/>
          <w:color w:val="4F4E4E"/>
          <w:kern w:val="0"/>
          <w:sz w:val="27"/>
          <w:szCs w:val="27"/>
        </w:rPr>
        <w:t>bootloader</w:t>
      </w:r>
      <w:proofErr w:type="spellEnd"/>
      <w:r w:rsidRPr="00D5454B">
        <w:rPr>
          <w:rFonts w:ascii="Verdana" w:eastAsia="宋体" w:hAnsi="Verdana" w:cs="宋体"/>
          <w:color w:val="4F4E4E"/>
          <w:kern w:val="0"/>
          <w:sz w:val="27"/>
          <w:szCs w:val="27"/>
        </w:rPr>
        <w:t xml:space="preserve"> is running on the Mega2560. While it is programmed to ignore malformed data (i.e. anything besides an upload of </w:t>
      </w:r>
      <w:r w:rsidRPr="00D5454B">
        <w:rPr>
          <w:rFonts w:ascii="Verdana" w:eastAsia="宋体" w:hAnsi="Verdana" w:cs="宋体"/>
          <w:color w:val="4F4E4E"/>
          <w:kern w:val="0"/>
          <w:sz w:val="27"/>
          <w:szCs w:val="27"/>
        </w:rPr>
        <w:lastRenderedPageBreak/>
        <w:t>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 Mega2560 contains a trace that can be cut to disable the auto-reset. The pads on either side of the trace can be soldered together to re-enable it. It's labeled "RESET-EN". You may also be able to disable the auto-reset by connecting a 110 ohm resistor from 5V to the reset line; see </w:t>
      </w:r>
      <w:hyperlink r:id="rId32" w:history="1">
        <w:r w:rsidRPr="00D5454B">
          <w:rPr>
            <w:rFonts w:ascii="Verdana" w:eastAsia="宋体" w:hAnsi="Verdana" w:cs="宋体"/>
            <w:color w:val="00979C"/>
            <w:kern w:val="0"/>
            <w:sz w:val="24"/>
            <w:szCs w:val="24"/>
            <w:u w:val="single"/>
          </w:rPr>
          <w:t>this forum thread</w:t>
        </w:r>
      </w:hyperlink>
      <w:r w:rsidRPr="00D5454B">
        <w:rPr>
          <w:rFonts w:ascii="Verdana" w:eastAsia="宋体" w:hAnsi="Verdana" w:cs="宋体"/>
          <w:color w:val="4F4E4E"/>
          <w:kern w:val="0"/>
          <w:sz w:val="27"/>
          <w:szCs w:val="27"/>
        </w:rPr>
        <w:t> for details.</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USB Overcurrent Protection</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 xml:space="preserve">The </w:t>
      </w:r>
      <w:proofErr w:type="spellStart"/>
      <w:r w:rsidRPr="00D5454B">
        <w:rPr>
          <w:rFonts w:ascii="Verdana" w:eastAsia="宋体" w:hAnsi="Verdana" w:cs="宋体"/>
          <w:color w:val="4F4E4E"/>
          <w:kern w:val="0"/>
          <w:sz w:val="27"/>
          <w:szCs w:val="27"/>
        </w:rPr>
        <w:t>Arduino</w:t>
      </w:r>
      <w:proofErr w:type="spellEnd"/>
      <w:r w:rsidRPr="00D5454B">
        <w:rPr>
          <w:rFonts w:ascii="Verdana" w:eastAsia="宋体" w:hAnsi="Verdana" w:cs="宋体"/>
          <w:color w:val="4F4E4E"/>
          <w:kern w:val="0"/>
          <w:sz w:val="27"/>
          <w:szCs w:val="27"/>
        </w:rPr>
        <w:t xml:space="preserve"> Mega2560 has a resettable </w:t>
      </w:r>
      <w:proofErr w:type="spellStart"/>
      <w:r w:rsidRPr="00D5454B">
        <w:rPr>
          <w:rFonts w:ascii="Verdana" w:eastAsia="宋体" w:hAnsi="Verdana" w:cs="宋体"/>
          <w:color w:val="4F4E4E"/>
          <w:kern w:val="0"/>
          <w:sz w:val="27"/>
          <w:szCs w:val="27"/>
        </w:rPr>
        <w:t>polyfuse</w:t>
      </w:r>
      <w:proofErr w:type="spellEnd"/>
      <w:r w:rsidRPr="00D5454B">
        <w:rPr>
          <w:rFonts w:ascii="Verdana" w:eastAsia="宋体" w:hAnsi="Verdana" w:cs="宋体"/>
          <w:color w:val="4F4E4E"/>
          <w:kern w:val="0"/>
          <w:sz w:val="27"/>
          <w:szCs w:val="27"/>
        </w:rPr>
        <w:t xml:space="preserv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w:t>
      </w:r>
    </w:p>
    <w:p w:rsidR="00D5454B" w:rsidRPr="00D5454B" w:rsidRDefault="00D5454B" w:rsidP="00D5454B">
      <w:pPr>
        <w:widowControl/>
        <w:shd w:val="clear" w:color="auto" w:fill="FFFFFF"/>
        <w:spacing w:before="100" w:beforeAutospacing="1" w:after="100" w:afterAutospacing="1"/>
        <w:jc w:val="left"/>
        <w:outlineLvl w:val="2"/>
        <w:rPr>
          <w:rFonts w:ascii="TyponineSans Monospace Light 5" w:eastAsia="宋体" w:hAnsi="TyponineSans Monospace Light 5" w:cs="宋体"/>
          <w:color w:val="00979C"/>
          <w:kern w:val="0"/>
          <w:sz w:val="27"/>
          <w:szCs w:val="27"/>
        </w:rPr>
      </w:pPr>
      <w:r w:rsidRPr="00D5454B">
        <w:rPr>
          <w:rFonts w:ascii="TyponineSans Monospace Light 5" w:eastAsia="宋体" w:hAnsi="TyponineSans Monospace Light 5" w:cs="宋体"/>
          <w:color w:val="00979C"/>
          <w:kern w:val="0"/>
          <w:sz w:val="27"/>
          <w:szCs w:val="27"/>
        </w:rPr>
        <w:t>Physical Characteristics and Shield Compatibility</w:t>
      </w:r>
    </w:p>
    <w:p w:rsidR="00D5454B" w:rsidRPr="00D5454B" w:rsidRDefault="00D5454B" w:rsidP="00D5454B">
      <w:pPr>
        <w:widowControl/>
        <w:shd w:val="clear" w:color="auto" w:fill="FFFFFF"/>
        <w:spacing w:before="150"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t>The maximum length and width of the Mega2560 PCB are 4 and 2.1 inches respectively, with the USB connector and power jack extending beyond the former dimension. Three screw holes allow the board to be attached to a surface or case. Note that the distance between digital pins 7 and 8 is 160 mil (0.16"), not an even multiple of the 100 mil spacing of the other pins.</w:t>
      </w:r>
    </w:p>
    <w:p w:rsidR="00D5454B" w:rsidRPr="00D5454B" w:rsidRDefault="00D5454B" w:rsidP="00D5454B">
      <w:pPr>
        <w:widowControl/>
        <w:shd w:val="clear" w:color="auto" w:fill="FFFFFF"/>
        <w:spacing w:line="465" w:lineRule="atLeast"/>
        <w:jc w:val="left"/>
        <w:rPr>
          <w:rFonts w:ascii="Verdana" w:eastAsia="宋体" w:hAnsi="Verdana" w:cs="宋体"/>
          <w:color w:val="4F4E4E"/>
          <w:kern w:val="0"/>
          <w:sz w:val="27"/>
          <w:szCs w:val="27"/>
        </w:rPr>
      </w:pPr>
      <w:r w:rsidRPr="00D5454B">
        <w:rPr>
          <w:rFonts w:ascii="Verdana" w:eastAsia="宋体" w:hAnsi="Verdana" w:cs="宋体"/>
          <w:color w:val="4F4E4E"/>
          <w:kern w:val="0"/>
          <w:sz w:val="27"/>
          <w:szCs w:val="27"/>
        </w:rPr>
        <w:lastRenderedPageBreak/>
        <w:t xml:space="preserve">The Mega2560 is designed to be compatible with most shields designed for the Uno, </w:t>
      </w:r>
      <w:proofErr w:type="spellStart"/>
      <w:r w:rsidRPr="00D5454B">
        <w:rPr>
          <w:rFonts w:ascii="Verdana" w:eastAsia="宋体" w:hAnsi="Verdana" w:cs="宋体"/>
          <w:color w:val="4F4E4E"/>
          <w:kern w:val="0"/>
          <w:sz w:val="27"/>
          <w:szCs w:val="27"/>
        </w:rPr>
        <w:t>Diecimila</w:t>
      </w:r>
      <w:proofErr w:type="spellEnd"/>
      <w:r w:rsidRPr="00D5454B">
        <w:rPr>
          <w:rFonts w:ascii="Verdana" w:eastAsia="宋体" w:hAnsi="Verdana" w:cs="宋体"/>
          <w:color w:val="4F4E4E"/>
          <w:kern w:val="0"/>
          <w:sz w:val="27"/>
          <w:szCs w:val="27"/>
        </w:rPr>
        <w:t xml:space="preserve"> or </w:t>
      </w:r>
      <w:proofErr w:type="spellStart"/>
      <w:r w:rsidRPr="00D5454B">
        <w:rPr>
          <w:rFonts w:ascii="Verdana" w:eastAsia="宋体" w:hAnsi="Verdana" w:cs="宋体"/>
          <w:color w:val="4F4E4E"/>
          <w:kern w:val="0"/>
          <w:sz w:val="27"/>
          <w:szCs w:val="27"/>
        </w:rPr>
        <w:t>Duemilanove</w:t>
      </w:r>
      <w:proofErr w:type="spellEnd"/>
      <w:r w:rsidRPr="00D5454B">
        <w:rPr>
          <w:rFonts w:ascii="Verdana" w:eastAsia="宋体" w:hAnsi="Verdana" w:cs="宋体"/>
          <w:color w:val="4F4E4E"/>
          <w:kern w:val="0"/>
          <w:sz w:val="27"/>
          <w:szCs w:val="27"/>
        </w:rPr>
        <w:t xml:space="preserve">. Digital pins 0 to 13 (and the adjacent AREF and GND pins), analog inputs 0 to 5, the power header, and ICSP header are all in equivalent locations. Further the main UART (serial port) is located on the same pins (0 and 1), as are external interrupts 0 and 1 (pins 2 and 3 respectively). SPI is available through the ICSP header on both the Mega2560 and </w:t>
      </w:r>
      <w:proofErr w:type="spellStart"/>
      <w:r w:rsidRPr="00D5454B">
        <w:rPr>
          <w:rFonts w:ascii="Verdana" w:eastAsia="宋体" w:hAnsi="Verdana" w:cs="宋体"/>
          <w:color w:val="4F4E4E"/>
          <w:kern w:val="0"/>
          <w:sz w:val="27"/>
          <w:szCs w:val="27"/>
        </w:rPr>
        <w:t>Duemilanove</w:t>
      </w:r>
      <w:proofErr w:type="spellEnd"/>
      <w:r w:rsidRPr="00D5454B">
        <w:rPr>
          <w:rFonts w:ascii="Verdana" w:eastAsia="宋体" w:hAnsi="Verdana" w:cs="宋体"/>
          <w:color w:val="4F4E4E"/>
          <w:kern w:val="0"/>
          <w:sz w:val="27"/>
          <w:szCs w:val="27"/>
        </w:rPr>
        <w:t xml:space="preserve"> / </w:t>
      </w:r>
      <w:proofErr w:type="spellStart"/>
      <w:r w:rsidRPr="00D5454B">
        <w:rPr>
          <w:rFonts w:ascii="Verdana" w:eastAsia="宋体" w:hAnsi="Verdana" w:cs="宋体"/>
          <w:color w:val="4F4E4E"/>
          <w:kern w:val="0"/>
          <w:sz w:val="27"/>
          <w:szCs w:val="27"/>
        </w:rPr>
        <w:t>Diecimila</w:t>
      </w:r>
      <w:proofErr w:type="spellEnd"/>
      <w:r w:rsidRPr="00D5454B">
        <w:rPr>
          <w:rFonts w:ascii="Verdana" w:eastAsia="宋体" w:hAnsi="Verdana" w:cs="宋体"/>
          <w:color w:val="4F4E4E"/>
          <w:kern w:val="0"/>
          <w:sz w:val="27"/>
          <w:szCs w:val="27"/>
        </w:rPr>
        <w:t>. </w:t>
      </w:r>
      <w:r w:rsidRPr="00D5454B">
        <w:rPr>
          <w:rFonts w:ascii="Verdana" w:eastAsia="宋体" w:hAnsi="Verdana" w:cs="宋体"/>
          <w:i/>
          <w:iCs/>
          <w:color w:val="4F4E4E"/>
          <w:kern w:val="0"/>
          <w:sz w:val="27"/>
          <w:szCs w:val="27"/>
        </w:rPr>
        <w:t>Please note that I</w:t>
      </w:r>
      <w:r w:rsidRPr="00D5454B">
        <w:rPr>
          <w:rFonts w:ascii="Verdana" w:eastAsia="宋体" w:hAnsi="Verdana" w:cs="宋体"/>
          <w:i/>
          <w:iCs/>
          <w:color w:val="4F4E4E"/>
          <w:kern w:val="0"/>
          <w:sz w:val="27"/>
          <w:szCs w:val="27"/>
          <w:vertAlign w:val="superscript"/>
        </w:rPr>
        <w:t>2</w:t>
      </w:r>
      <w:r w:rsidRPr="00D5454B">
        <w:rPr>
          <w:rFonts w:ascii="Verdana" w:eastAsia="宋体" w:hAnsi="Verdana" w:cs="宋体"/>
          <w:i/>
          <w:iCs/>
          <w:color w:val="4F4E4E"/>
          <w:kern w:val="0"/>
          <w:sz w:val="27"/>
          <w:szCs w:val="27"/>
        </w:rPr>
        <w:t xml:space="preserve">C is not located on the same pins on the Mega (20 and 21) as the </w:t>
      </w:r>
      <w:proofErr w:type="spellStart"/>
      <w:r w:rsidRPr="00D5454B">
        <w:rPr>
          <w:rFonts w:ascii="Verdana" w:eastAsia="宋体" w:hAnsi="Verdana" w:cs="宋体"/>
          <w:i/>
          <w:iCs/>
          <w:color w:val="4F4E4E"/>
          <w:kern w:val="0"/>
          <w:sz w:val="27"/>
          <w:szCs w:val="27"/>
        </w:rPr>
        <w:t>Duemilanove</w:t>
      </w:r>
      <w:proofErr w:type="spellEnd"/>
      <w:r w:rsidRPr="00D5454B">
        <w:rPr>
          <w:rFonts w:ascii="Verdana" w:eastAsia="宋体" w:hAnsi="Verdana" w:cs="宋体"/>
          <w:i/>
          <w:iCs/>
          <w:color w:val="4F4E4E"/>
          <w:kern w:val="0"/>
          <w:sz w:val="27"/>
          <w:szCs w:val="27"/>
        </w:rPr>
        <w:t xml:space="preserve"> / </w:t>
      </w:r>
      <w:proofErr w:type="spellStart"/>
      <w:r w:rsidRPr="00D5454B">
        <w:rPr>
          <w:rFonts w:ascii="Verdana" w:eastAsia="宋体" w:hAnsi="Verdana" w:cs="宋体"/>
          <w:i/>
          <w:iCs/>
          <w:color w:val="4F4E4E"/>
          <w:kern w:val="0"/>
          <w:sz w:val="27"/>
          <w:szCs w:val="27"/>
        </w:rPr>
        <w:t>Diecimila</w:t>
      </w:r>
      <w:proofErr w:type="spellEnd"/>
      <w:r w:rsidRPr="00D5454B">
        <w:rPr>
          <w:rFonts w:ascii="Verdana" w:eastAsia="宋体" w:hAnsi="Verdana" w:cs="宋体"/>
          <w:i/>
          <w:iCs/>
          <w:color w:val="4F4E4E"/>
          <w:kern w:val="0"/>
          <w:sz w:val="27"/>
          <w:szCs w:val="27"/>
        </w:rPr>
        <w:t xml:space="preserve"> (analog inputs 4 and 5).</w:t>
      </w:r>
    </w:p>
    <w:p w:rsidR="002255D1" w:rsidRPr="00D5454B" w:rsidRDefault="002255D1"/>
    <w:sectPr w:rsidR="002255D1" w:rsidRPr="00D5454B" w:rsidSect="00D5454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yponineSans Monospace Light 5">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E79DE"/>
    <w:multiLevelType w:val="multilevel"/>
    <w:tmpl w:val="0B6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047D8"/>
    <w:multiLevelType w:val="multilevel"/>
    <w:tmpl w:val="CDAE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47C18"/>
    <w:multiLevelType w:val="multilevel"/>
    <w:tmpl w:val="FA3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78162A"/>
    <w:multiLevelType w:val="multilevel"/>
    <w:tmpl w:val="FE9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12397C"/>
    <w:multiLevelType w:val="multilevel"/>
    <w:tmpl w:val="F14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0"/>
    <w:rsid w:val="002255D1"/>
    <w:rsid w:val="00C862C0"/>
    <w:rsid w:val="00D5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171BD-9606-4BF0-9A7A-D4A6E2F7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545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45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454B"/>
    <w:rPr>
      <w:rFonts w:ascii="宋体" w:eastAsia="宋体" w:hAnsi="宋体" w:cs="宋体"/>
      <w:b/>
      <w:bCs/>
      <w:kern w:val="0"/>
      <w:sz w:val="36"/>
      <w:szCs w:val="36"/>
    </w:rPr>
  </w:style>
  <w:style w:type="character" w:customStyle="1" w:styleId="3Char">
    <w:name w:val="标题 3 Char"/>
    <w:basedOn w:val="a0"/>
    <w:link w:val="3"/>
    <w:uiPriority w:val="9"/>
    <w:rsid w:val="00D5454B"/>
    <w:rPr>
      <w:rFonts w:ascii="宋体" w:eastAsia="宋体" w:hAnsi="宋体" w:cs="宋体"/>
      <w:b/>
      <w:bCs/>
      <w:kern w:val="0"/>
      <w:sz w:val="27"/>
      <w:szCs w:val="27"/>
    </w:rPr>
  </w:style>
  <w:style w:type="character" w:styleId="a3">
    <w:name w:val="Hyperlink"/>
    <w:basedOn w:val="a0"/>
    <w:uiPriority w:val="99"/>
    <w:semiHidden/>
    <w:unhideWhenUsed/>
    <w:rsid w:val="00D5454B"/>
    <w:rPr>
      <w:color w:val="0000FF"/>
      <w:u w:val="single"/>
    </w:rPr>
  </w:style>
  <w:style w:type="character" w:styleId="a4">
    <w:name w:val="Emphasis"/>
    <w:basedOn w:val="a0"/>
    <w:uiPriority w:val="20"/>
    <w:qFormat/>
    <w:rsid w:val="00D5454B"/>
    <w:rPr>
      <w:i/>
      <w:iCs/>
    </w:rPr>
  </w:style>
  <w:style w:type="paragraph" w:styleId="a5">
    <w:name w:val="Normal (Web)"/>
    <w:basedOn w:val="a"/>
    <w:uiPriority w:val="99"/>
    <w:semiHidden/>
    <w:unhideWhenUsed/>
    <w:rsid w:val="00D5454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5454B"/>
  </w:style>
  <w:style w:type="character" w:customStyle="1" w:styleId="wikiword">
    <w:name w:val="wikiword"/>
    <w:basedOn w:val="a0"/>
    <w:rsid w:val="00D5454B"/>
  </w:style>
  <w:style w:type="character" w:styleId="a6">
    <w:name w:val="Strong"/>
    <w:basedOn w:val="a0"/>
    <w:uiPriority w:val="22"/>
    <w:qFormat/>
    <w:rsid w:val="00D54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47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tmel.com/dyn/resources/prod_documents/doc2549.PDF" TargetMode="External"/><Relationship Id="rId18" Type="http://schemas.openxmlformats.org/officeDocument/2006/relationships/hyperlink" Target="http://arduino.cc/en/Reference/SPI" TargetMode="External"/><Relationship Id="rId26" Type="http://schemas.openxmlformats.org/officeDocument/2006/relationships/hyperlink" Target="http://www.atmel.com/dyn/resources/prod_documents/avr061.zip" TargetMode="External"/><Relationship Id="rId3" Type="http://schemas.openxmlformats.org/officeDocument/2006/relationships/settings" Target="settings.xml"/><Relationship Id="rId21" Type="http://schemas.openxmlformats.org/officeDocument/2006/relationships/hyperlink" Target="http://arduino.cc/en/Reference/SPI" TargetMode="External"/><Relationship Id="rId34" Type="http://schemas.openxmlformats.org/officeDocument/2006/relationships/theme" Target="theme/theme1.xml"/><Relationship Id="rId7" Type="http://schemas.openxmlformats.org/officeDocument/2006/relationships/hyperlink" Target="http://arduino.cc/en/uploads/Main/ArduinoMega2560_R3_Back.jpg" TargetMode="External"/><Relationship Id="rId12" Type="http://schemas.openxmlformats.org/officeDocument/2006/relationships/image" Target="media/image4.jpeg"/><Relationship Id="rId17" Type="http://schemas.openxmlformats.org/officeDocument/2006/relationships/hyperlink" Target="http://arduino.cc/en/Reference/AttachInterrupt" TargetMode="External"/><Relationship Id="rId25" Type="http://schemas.openxmlformats.org/officeDocument/2006/relationships/hyperlink" Target="http://www.atmel.com/dyn/resources/prod_documents/doc2525.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duino.cc/en/Reference/DigitalRead" TargetMode="External"/><Relationship Id="rId20" Type="http://schemas.openxmlformats.org/officeDocument/2006/relationships/hyperlink" Target="http://arduino.cc/en/Reference/Wire" TargetMode="External"/><Relationship Id="rId29" Type="http://schemas.openxmlformats.org/officeDocument/2006/relationships/hyperlink" Target="http://www.atmel.com/dyn/products/tools_card.asp?tool_id=388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rduino.cc/en/uploads/Main/ArduinoMega2650Back.jpg" TargetMode="External"/><Relationship Id="rId24" Type="http://schemas.openxmlformats.org/officeDocument/2006/relationships/hyperlink" Target="http://arduino.cc/en/Tutorial/HomePage" TargetMode="External"/><Relationship Id="rId32" Type="http://schemas.openxmlformats.org/officeDocument/2006/relationships/hyperlink" Target="http://www.arduino.cc/cgi-bin/yabb2/YaBB.pl?num=1213719666/all" TargetMode="External"/><Relationship Id="rId5" Type="http://schemas.openxmlformats.org/officeDocument/2006/relationships/hyperlink" Target="http://arduino.cc/en/uploads/Main/ArduinoMega2560_R3_Front.jpg" TargetMode="External"/><Relationship Id="rId15" Type="http://schemas.openxmlformats.org/officeDocument/2006/relationships/hyperlink" Target="http://www.arduino.cc/en/Reference/EEPROM" TargetMode="External"/><Relationship Id="rId23" Type="http://schemas.openxmlformats.org/officeDocument/2006/relationships/hyperlink" Target="http://arduino.cc/en/Reference/HomePage" TargetMode="External"/><Relationship Id="rId28" Type="http://schemas.openxmlformats.org/officeDocument/2006/relationships/hyperlink" Target="http://github.com/arduino/Arduino/tree/master/hardware/arduino/firmwares/" TargetMode="External"/><Relationship Id="rId10" Type="http://schemas.openxmlformats.org/officeDocument/2006/relationships/image" Target="media/image3.jpeg"/><Relationship Id="rId19" Type="http://schemas.openxmlformats.org/officeDocument/2006/relationships/hyperlink" Target="http://arduino.cc/en/Reference/Wire" TargetMode="External"/><Relationship Id="rId31" Type="http://schemas.openxmlformats.org/officeDocument/2006/relationships/hyperlink" Target="http://www.arduino.cc/cgi-bin/yabb2/YaBB.pl?num=1285962838" TargetMode="External"/><Relationship Id="rId4" Type="http://schemas.openxmlformats.org/officeDocument/2006/relationships/webSettings" Target="webSettings.xml"/><Relationship Id="rId9" Type="http://schemas.openxmlformats.org/officeDocument/2006/relationships/hyperlink" Target="http://arduino.cc/en/uploads/Main/ArduinoMega2560_r2_front.jpg" TargetMode="External"/><Relationship Id="rId14" Type="http://schemas.openxmlformats.org/officeDocument/2006/relationships/hyperlink" Target="http://arduino.cc/en/Hacking/DFUProgramming8U2" TargetMode="External"/><Relationship Id="rId22" Type="http://schemas.openxmlformats.org/officeDocument/2006/relationships/hyperlink" Target="http://arduino.cc/en/Main/Software" TargetMode="External"/><Relationship Id="rId27" Type="http://schemas.openxmlformats.org/officeDocument/2006/relationships/hyperlink" Target="http://arduino.cc/en/Hacking/Programmer" TargetMode="External"/><Relationship Id="rId30" Type="http://schemas.openxmlformats.org/officeDocument/2006/relationships/hyperlink" Target="http://dfu-programmer.sourceforge.net/" TargetMode="Externa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周凯</dc:creator>
  <cp:keywords/>
  <dc:description/>
  <cp:lastModifiedBy>周凯</cp:lastModifiedBy>
  <cp:revision>2</cp:revision>
  <dcterms:created xsi:type="dcterms:W3CDTF">2013-12-24T03:27:00Z</dcterms:created>
  <dcterms:modified xsi:type="dcterms:W3CDTF">2013-12-24T03:30:00Z</dcterms:modified>
</cp:coreProperties>
</file>